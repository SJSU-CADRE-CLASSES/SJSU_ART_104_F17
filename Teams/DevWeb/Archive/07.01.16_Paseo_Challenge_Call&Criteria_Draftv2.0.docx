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68100A" w14:textId="6BDE6943" w:rsidR="00B02D41" w:rsidRPr="00EA0EDE" w:rsidRDefault="00C76818" w:rsidP="00382C21">
      <w:pPr>
        <w:ind w:left="2070"/>
        <w:rPr>
          <w:rFonts w:ascii="Avenir Book" w:hAnsi="Avenir Book"/>
          <w:b/>
          <w:sz w:val="22"/>
          <w:szCs w:val="22"/>
        </w:rPr>
      </w:pPr>
      <w:proofErr w:type="spellStart"/>
      <w:r w:rsidRPr="00EA0EDE">
        <w:rPr>
          <w:rFonts w:ascii="Avenir Book" w:hAnsi="Avenir Book"/>
          <w:b/>
          <w:sz w:val="22"/>
          <w:szCs w:val="22"/>
        </w:rPr>
        <w:t>Paseo</w:t>
      </w:r>
      <w:proofErr w:type="spellEnd"/>
      <w:r w:rsidRPr="00EA0EDE">
        <w:rPr>
          <w:rFonts w:ascii="Avenir Book" w:hAnsi="Avenir Book"/>
          <w:b/>
          <w:sz w:val="22"/>
          <w:szCs w:val="22"/>
        </w:rPr>
        <w:t xml:space="preserve"> </w:t>
      </w:r>
      <w:r w:rsidR="000A4ED7" w:rsidRPr="00EA0EDE">
        <w:rPr>
          <w:rFonts w:ascii="Avenir Book" w:hAnsi="Avenir Book"/>
          <w:b/>
          <w:sz w:val="22"/>
          <w:szCs w:val="22"/>
        </w:rPr>
        <w:t>Public Prototyping Challen</w:t>
      </w:r>
      <w:r w:rsidR="00DB348C" w:rsidRPr="00EA0EDE">
        <w:rPr>
          <w:rFonts w:ascii="Avenir Book" w:hAnsi="Avenir Book"/>
          <w:b/>
          <w:sz w:val="22"/>
          <w:szCs w:val="22"/>
        </w:rPr>
        <w:t>ge</w:t>
      </w:r>
    </w:p>
    <w:p w14:paraId="19A95C00" w14:textId="156AD35F" w:rsidR="00B02D41" w:rsidRPr="00EA0EDE" w:rsidRDefault="00DB348C" w:rsidP="00382C21">
      <w:pPr>
        <w:ind w:left="2070"/>
        <w:rPr>
          <w:rFonts w:ascii="Avenir Book" w:hAnsi="Avenir Book"/>
          <w:b/>
          <w:sz w:val="22"/>
          <w:szCs w:val="22"/>
        </w:rPr>
      </w:pPr>
      <w:r w:rsidRPr="00EA0EDE">
        <w:rPr>
          <w:rFonts w:ascii="Avenir Book" w:hAnsi="Avenir Book"/>
          <w:b/>
          <w:sz w:val="22"/>
          <w:szCs w:val="22"/>
        </w:rPr>
        <w:t>Challenge Call and Selection Criteria</w:t>
      </w:r>
    </w:p>
    <w:p w14:paraId="65909DE7" w14:textId="27641269" w:rsidR="004A3DF6" w:rsidRPr="00EA0EDE" w:rsidRDefault="004A3DF6" w:rsidP="00382C21">
      <w:pPr>
        <w:ind w:left="2070"/>
        <w:rPr>
          <w:rFonts w:ascii="Avenir Book" w:hAnsi="Avenir Book"/>
          <w:b/>
          <w:sz w:val="22"/>
          <w:szCs w:val="22"/>
        </w:rPr>
      </w:pPr>
      <w:r w:rsidRPr="00EA0EDE">
        <w:rPr>
          <w:rFonts w:ascii="Avenir Book" w:hAnsi="Avenir Book"/>
          <w:b/>
          <w:sz w:val="22"/>
          <w:szCs w:val="22"/>
        </w:rPr>
        <w:t xml:space="preserve">Draft </w:t>
      </w:r>
      <w:r w:rsidR="001634D9">
        <w:rPr>
          <w:rFonts w:ascii="Avenir Book" w:hAnsi="Avenir Book"/>
          <w:b/>
          <w:sz w:val="22"/>
          <w:szCs w:val="22"/>
        </w:rPr>
        <w:t>v2.0</w:t>
      </w:r>
      <w:r w:rsidR="00AC41B8" w:rsidRPr="00EA0EDE">
        <w:rPr>
          <w:rFonts w:ascii="Avenir Book" w:hAnsi="Avenir Book"/>
          <w:b/>
          <w:sz w:val="22"/>
          <w:szCs w:val="22"/>
        </w:rPr>
        <w:t xml:space="preserve"> </w:t>
      </w:r>
      <w:r w:rsidR="00B52B91">
        <w:rPr>
          <w:rFonts w:ascii="Avenir Book" w:hAnsi="Avenir Book"/>
          <w:b/>
          <w:sz w:val="22"/>
          <w:szCs w:val="22"/>
        </w:rPr>
        <w:t>07.01</w:t>
      </w:r>
      <w:r w:rsidRPr="00EA0EDE">
        <w:rPr>
          <w:rFonts w:ascii="Avenir Book" w:hAnsi="Avenir Book"/>
          <w:b/>
          <w:sz w:val="22"/>
          <w:szCs w:val="22"/>
        </w:rPr>
        <w:t>.16</w:t>
      </w:r>
    </w:p>
    <w:p w14:paraId="1C6E861D" w14:textId="77777777" w:rsidR="00BD50E5" w:rsidRPr="00494A18" w:rsidRDefault="00BD50E5" w:rsidP="00382C21">
      <w:pPr>
        <w:ind w:left="2070"/>
        <w:rPr>
          <w:rFonts w:ascii="Avenir Black" w:hAnsi="Avenir Black"/>
          <w:sz w:val="22"/>
          <w:szCs w:val="22"/>
        </w:rPr>
      </w:pPr>
    </w:p>
    <w:p w14:paraId="2C76109D" w14:textId="77777777" w:rsidR="00BA4CCF" w:rsidRPr="00EA0EDE" w:rsidRDefault="00BA4CCF" w:rsidP="00BA4CCF">
      <w:pPr>
        <w:ind w:left="2070"/>
        <w:rPr>
          <w:rFonts w:ascii="Avenir Book" w:hAnsi="Avenir Book"/>
          <w:b/>
          <w:sz w:val="22"/>
          <w:szCs w:val="22"/>
        </w:rPr>
      </w:pPr>
      <w:r w:rsidRPr="00EA0EDE">
        <w:rPr>
          <w:rFonts w:ascii="Avenir Book" w:hAnsi="Avenir Book"/>
          <w:b/>
          <w:sz w:val="22"/>
          <w:szCs w:val="22"/>
        </w:rPr>
        <w:t>Call</w:t>
      </w:r>
    </w:p>
    <w:p w14:paraId="48681021" w14:textId="109A5D27" w:rsidR="00BA4CCF" w:rsidRPr="002678E3" w:rsidRDefault="00405833" w:rsidP="00BA4CCF">
      <w:pPr>
        <w:ind w:left="207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How you can you make the City of San José an incredible place to live work and play?</w:t>
      </w:r>
    </w:p>
    <w:p w14:paraId="4643A74D" w14:textId="77777777" w:rsidR="00BA4CCF" w:rsidRDefault="00BA4CCF" w:rsidP="004F79F8">
      <w:pPr>
        <w:ind w:left="2070"/>
        <w:rPr>
          <w:rFonts w:ascii="Avenir Book" w:hAnsi="Avenir Book"/>
          <w:sz w:val="22"/>
          <w:szCs w:val="22"/>
        </w:rPr>
      </w:pPr>
    </w:p>
    <w:p w14:paraId="2DC93DD3" w14:textId="29C192AD" w:rsidR="00782189" w:rsidRPr="00782189" w:rsidRDefault="00782189" w:rsidP="004F79F8">
      <w:pPr>
        <w:ind w:left="2070"/>
        <w:rPr>
          <w:rFonts w:ascii="Avenir Book" w:hAnsi="Avenir Book"/>
          <w:b/>
          <w:sz w:val="22"/>
          <w:szCs w:val="22"/>
        </w:rPr>
      </w:pPr>
      <w:r w:rsidRPr="00782189">
        <w:rPr>
          <w:rFonts w:ascii="Avenir Book" w:hAnsi="Avenir Book"/>
          <w:b/>
          <w:sz w:val="22"/>
          <w:szCs w:val="22"/>
        </w:rPr>
        <w:t>Description</w:t>
      </w:r>
    </w:p>
    <w:p w14:paraId="4C7065D4" w14:textId="4F1EBE71" w:rsidR="00782189" w:rsidRDefault="00782189" w:rsidP="00782189">
      <w:pPr>
        <w:ind w:left="2070"/>
        <w:rPr>
          <w:rFonts w:ascii="Avenir Book" w:hAnsi="Avenir Book"/>
          <w:sz w:val="22"/>
          <w:szCs w:val="22"/>
        </w:rPr>
      </w:pPr>
      <w:r w:rsidRPr="00782189">
        <w:rPr>
          <w:rFonts w:ascii="Avenir Book" w:hAnsi="Avenir Book"/>
          <w:sz w:val="22"/>
          <w:szCs w:val="22"/>
        </w:rPr>
        <w:t xml:space="preserve">The </w:t>
      </w:r>
      <w:proofErr w:type="spellStart"/>
      <w:r w:rsidRPr="00782189">
        <w:rPr>
          <w:rFonts w:ascii="Avenir Book" w:hAnsi="Avenir Book"/>
          <w:sz w:val="22"/>
          <w:szCs w:val="22"/>
        </w:rPr>
        <w:t>Paseo</w:t>
      </w:r>
      <w:proofErr w:type="spellEnd"/>
      <w:r w:rsidRPr="00782189">
        <w:rPr>
          <w:rFonts w:ascii="Avenir Book" w:hAnsi="Avenir Book"/>
          <w:sz w:val="22"/>
          <w:szCs w:val="22"/>
        </w:rPr>
        <w:t xml:space="preserve"> Public Prototyping Challenge</w:t>
      </w:r>
      <w:r>
        <w:rPr>
          <w:rFonts w:ascii="Avenir Book" w:hAnsi="Avenir Book"/>
          <w:sz w:val="22"/>
          <w:szCs w:val="22"/>
        </w:rPr>
        <w:t xml:space="preserve"> in</w:t>
      </w:r>
      <w:r w:rsidR="000E79A0">
        <w:rPr>
          <w:rFonts w:ascii="Avenir Book" w:hAnsi="Avenir Book"/>
          <w:sz w:val="22"/>
          <w:szCs w:val="22"/>
        </w:rPr>
        <w:t>vites multidisciplinary student</w:t>
      </w:r>
      <w:r>
        <w:rPr>
          <w:rFonts w:ascii="Avenir Book" w:hAnsi="Avenir Book"/>
          <w:sz w:val="22"/>
          <w:szCs w:val="22"/>
        </w:rPr>
        <w:t xml:space="preserve"> teams at San José State University to envision and</w:t>
      </w:r>
      <w:r w:rsidR="007D6B64">
        <w:rPr>
          <w:rFonts w:ascii="Avenir Book" w:hAnsi="Avenir Book"/>
          <w:sz w:val="22"/>
          <w:szCs w:val="22"/>
        </w:rPr>
        <w:t xml:space="preserve"> create</w:t>
      </w:r>
      <w:r>
        <w:rPr>
          <w:rFonts w:ascii="Avenir Book" w:hAnsi="Avenir Book"/>
          <w:sz w:val="22"/>
          <w:szCs w:val="22"/>
        </w:rPr>
        <w:t xml:space="preserve"> brighter future for the </w:t>
      </w:r>
      <w:r w:rsidR="00E20074">
        <w:rPr>
          <w:rFonts w:ascii="Avenir Book" w:hAnsi="Avenir Book"/>
          <w:sz w:val="22"/>
          <w:szCs w:val="22"/>
        </w:rPr>
        <w:t xml:space="preserve">people </w:t>
      </w:r>
      <w:r>
        <w:rPr>
          <w:rFonts w:ascii="Avenir Book" w:hAnsi="Avenir Book"/>
          <w:sz w:val="22"/>
          <w:szCs w:val="22"/>
        </w:rPr>
        <w:t xml:space="preserve">of San José! </w:t>
      </w:r>
    </w:p>
    <w:p w14:paraId="51294758" w14:textId="400E96FB" w:rsidR="00782189" w:rsidRDefault="00782189" w:rsidP="00782189">
      <w:pPr>
        <w:ind w:left="207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The </w:t>
      </w:r>
      <w:proofErr w:type="spellStart"/>
      <w:r>
        <w:rPr>
          <w:rFonts w:ascii="Avenir Book" w:hAnsi="Avenir Book"/>
          <w:sz w:val="22"/>
          <w:szCs w:val="22"/>
        </w:rPr>
        <w:t>Paseo</w:t>
      </w:r>
      <w:proofErr w:type="spellEnd"/>
      <w:r>
        <w:rPr>
          <w:rFonts w:ascii="Avenir Book" w:hAnsi="Avenir Book"/>
          <w:sz w:val="22"/>
          <w:szCs w:val="22"/>
        </w:rPr>
        <w:t xml:space="preserve"> Challenge is open to student</w:t>
      </w:r>
      <w:r w:rsidR="00405833">
        <w:rPr>
          <w:rFonts w:ascii="Avenir Book" w:hAnsi="Avenir Book"/>
          <w:sz w:val="22"/>
          <w:szCs w:val="22"/>
        </w:rPr>
        <w:t>s</w:t>
      </w:r>
      <w:r>
        <w:rPr>
          <w:rFonts w:ascii="Avenir Book" w:hAnsi="Avenir Book"/>
          <w:sz w:val="22"/>
          <w:szCs w:val="22"/>
        </w:rPr>
        <w:t xml:space="preserve"> from all disciplines at SJSU to envision and create </w:t>
      </w:r>
      <w:r w:rsidR="000E79A0">
        <w:rPr>
          <w:rFonts w:ascii="Avenir Book" w:hAnsi="Avenir Book"/>
          <w:sz w:val="22"/>
          <w:szCs w:val="22"/>
        </w:rPr>
        <w:t xml:space="preserve">innovative </w:t>
      </w:r>
      <w:r>
        <w:rPr>
          <w:rFonts w:ascii="Avenir Book" w:hAnsi="Avenir Book"/>
          <w:sz w:val="22"/>
          <w:szCs w:val="22"/>
        </w:rPr>
        <w:t xml:space="preserve">prototypes </w:t>
      </w:r>
      <w:r w:rsidR="0017517A">
        <w:rPr>
          <w:rFonts w:ascii="Avenir Book" w:hAnsi="Avenir Book"/>
          <w:sz w:val="22"/>
          <w:szCs w:val="22"/>
        </w:rPr>
        <w:t>using art, design, engineering</w:t>
      </w:r>
      <w:r w:rsidR="0017517A" w:rsidRPr="00E81E37">
        <w:rPr>
          <w:rFonts w:ascii="Avenir Book" w:hAnsi="Avenir Book"/>
          <w:sz w:val="22"/>
          <w:szCs w:val="22"/>
        </w:rPr>
        <w:t xml:space="preserve"> and technology to address real world problems</w:t>
      </w:r>
      <w:r w:rsidR="0017517A">
        <w:rPr>
          <w:rFonts w:ascii="Avenir Book" w:hAnsi="Avenir Book"/>
          <w:sz w:val="22"/>
          <w:szCs w:val="22"/>
        </w:rPr>
        <w:t xml:space="preserve"> </w:t>
      </w:r>
      <w:r>
        <w:rPr>
          <w:rFonts w:ascii="Avenir Book" w:hAnsi="Avenir Book"/>
          <w:sz w:val="22"/>
          <w:szCs w:val="22"/>
        </w:rPr>
        <w:t>in the City of San José</w:t>
      </w:r>
      <w:r w:rsidR="000E79A0">
        <w:rPr>
          <w:rFonts w:ascii="Avenir Book" w:hAnsi="Avenir Book"/>
          <w:sz w:val="22"/>
          <w:szCs w:val="22"/>
        </w:rPr>
        <w:t>.</w:t>
      </w:r>
    </w:p>
    <w:p w14:paraId="16BF3B2F" w14:textId="77777777" w:rsidR="00DA2C0B" w:rsidRDefault="00DA2C0B" w:rsidP="00C33C7F">
      <w:pPr>
        <w:ind w:left="2070"/>
        <w:rPr>
          <w:rFonts w:ascii="Arial Black" w:hAnsi="Arial Black"/>
          <w:sz w:val="22"/>
          <w:szCs w:val="22"/>
        </w:rPr>
      </w:pPr>
    </w:p>
    <w:p w14:paraId="5E247F0D" w14:textId="40014FCD" w:rsidR="00C33C7F" w:rsidRDefault="00C33C7F" w:rsidP="00C33C7F">
      <w:pPr>
        <w:ind w:left="2070"/>
        <w:rPr>
          <w:rFonts w:ascii="Avenir Book" w:hAnsi="Avenir Book"/>
          <w:b/>
          <w:sz w:val="22"/>
          <w:szCs w:val="22"/>
        </w:rPr>
      </w:pPr>
      <w:r w:rsidRPr="008B0561">
        <w:rPr>
          <w:rFonts w:ascii="Avenir Book" w:hAnsi="Avenir Book"/>
          <w:b/>
          <w:sz w:val="22"/>
          <w:szCs w:val="22"/>
          <w:highlight w:val="green"/>
        </w:rPr>
        <w:t>Areas of Focus</w:t>
      </w:r>
    </w:p>
    <w:p w14:paraId="55469B26" w14:textId="77777777" w:rsidR="00C33C7F" w:rsidRPr="00C33C7F" w:rsidRDefault="00C33C7F" w:rsidP="00C33C7F">
      <w:pPr>
        <w:ind w:left="2070"/>
        <w:rPr>
          <w:rFonts w:ascii="Avenir Book" w:hAnsi="Avenir Book"/>
          <w:sz w:val="22"/>
          <w:szCs w:val="22"/>
        </w:rPr>
      </w:pPr>
    </w:p>
    <w:tbl>
      <w:tblPr>
        <w:tblStyle w:val="TableGrid"/>
        <w:tblW w:w="0" w:type="auto"/>
        <w:tblInd w:w="2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15"/>
        <w:gridCol w:w="2700"/>
        <w:gridCol w:w="3431"/>
      </w:tblGrid>
      <w:tr w:rsidR="00106B81" w:rsidRPr="00C33C7F" w14:paraId="7C5C2F65" w14:textId="77777777" w:rsidTr="00106B81">
        <w:tc>
          <w:tcPr>
            <w:tcW w:w="2815" w:type="dxa"/>
          </w:tcPr>
          <w:p w14:paraId="2D87FF6E" w14:textId="240900A5" w:rsidR="00E24F54" w:rsidRPr="000E597B" w:rsidRDefault="00C33C7F" w:rsidP="000E597B">
            <w:pPr>
              <w:pStyle w:val="ListParagraph"/>
              <w:numPr>
                <w:ilvl w:val="0"/>
                <w:numId w:val="9"/>
              </w:numPr>
              <w:ind w:left="450"/>
              <w:rPr>
                <w:rFonts w:ascii="Avenir Book" w:hAnsi="Avenir Book"/>
                <w:sz w:val="22"/>
                <w:szCs w:val="22"/>
              </w:rPr>
            </w:pPr>
            <w:r w:rsidRPr="000E597B">
              <w:rPr>
                <w:rFonts w:ascii="Avenir Book" w:hAnsi="Avenir Book"/>
                <w:sz w:val="22"/>
                <w:szCs w:val="22"/>
              </w:rPr>
              <w:t>Acces</w:t>
            </w:r>
            <w:r w:rsidR="00B31BBC" w:rsidRPr="000E597B">
              <w:rPr>
                <w:rFonts w:ascii="Avenir Book" w:hAnsi="Avenir Book"/>
                <w:sz w:val="22"/>
                <w:szCs w:val="22"/>
              </w:rPr>
              <w:t>s</w:t>
            </w:r>
            <w:r w:rsidRPr="000E597B">
              <w:rPr>
                <w:rFonts w:ascii="Avenir Book" w:hAnsi="Avenir Book"/>
                <w:sz w:val="22"/>
                <w:szCs w:val="22"/>
              </w:rPr>
              <w:t>ibility</w:t>
            </w:r>
          </w:p>
          <w:p w14:paraId="60ADC03C" w14:textId="77777777" w:rsidR="00E24F54" w:rsidRPr="000E597B" w:rsidRDefault="00E24F54" w:rsidP="000E597B">
            <w:pPr>
              <w:pStyle w:val="ListParagraph"/>
              <w:numPr>
                <w:ilvl w:val="0"/>
                <w:numId w:val="9"/>
              </w:numPr>
              <w:ind w:left="450"/>
              <w:rPr>
                <w:rFonts w:ascii="Avenir Book" w:hAnsi="Avenir Book"/>
                <w:sz w:val="22"/>
                <w:szCs w:val="22"/>
              </w:rPr>
            </w:pPr>
            <w:r w:rsidRPr="000E597B">
              <w:rPr>
                <w:rFonts w:ascii="Avenir Book" w:hAnsi="Avenir Book"/>
                <w:sz w:val="22"/>
                <w:szCs w:val="22"/>
              </w:rPr>
              <w:t>Clothing</w:t>
            </w:r>
          </w:p>
          <w:p w14:paraId="5A55FD53" w14:textId="77777777" w:rsidR="00E24F54" w:rsidRPr="000E597B" w:rsidRDefault="00E24F54" w:rsidP="000E597B">
            <w:pPr>
              <w:pStyle w:val="ListParagraph"/>
              <w:numPr>
                <w:ilvl w:val="0"/>
                <w:numId w:val="9"/>
              </w:numPr>
              <w:ind w:left="450"/>
              <w:rPr>
                <w:rFonts w:ascii="Avenir Book" w:hAnsi="Avenir Book"/>
                <w:sz w:val="22"/>
                <w:szCs w:val="22"/>
              </w:rPr>
            </w:pPr>
            <w:r w:rsidRPr="000E597B">
              <w:rPr>
                <w:rFonts w:ascii="Avenir Book" w:hAnsi="Avenir Book"/>
                <w:sz w:val="22"/>
                <w:szCs w:val="22"/>
              </w:rPr>
              <w:t xml:space="preserve">Environment </w:t>
            </w:r>
          </w:p>
          <w:p w14:paraId="13F646CC" w14:textId="77777777" w:rsidR="000E597B" w:rsidRDefault="00E24F54" w:rsidP="000E597B">
            <w:pPr>
              <w:pStyle w:val="ListParagraph"/>
              <w:numPr>
                <w:ilvl w:val="0"/>
                <w:numId w:val="9"/>
              </w:numPr>
              <w:ind w:left="450"/>
              <w:rPr>
                <w:rFonts w:ascii="Avenir Book" w:hAnsi="Avenir Book"/>
                <w:sz w:val="22"/>
                <w:szCs w:val="22"/>
              </w:rPr>
            </w:pPr>
            <w:r w:rsidRPr="000E597B">
              <w:rPr>
                <w:rFonts w:ascii="Avenir Book" w:hAnsi="Avenir Book"/>
                <w:sz w:val="22"/>
                <w:szCs w:val="22"/>
              </w:rPr>
              <w:t>Habitation</w:t>
            </w:r>
          </w:p>
          <w:p w14:paraId="37576A2B" w14:textId="6A06A9D8" w:rsidR="00C33C7F" w:rsidRPr="000E597B" w:rsidRDefault="00EA0656" w:rsidP="000E597B">
            <w:pPr>
              <w:pStyle w:val="ListParagraph"/>
              <w:numPr>
                <w:ilvl w:val="0"/>
                <w:numId w:val="9"/>
              </w:numPr>
              <w:ind w:left="450"/>
              <w:rPr>
                <w:rFonts w:ascii="Avenir Book" w:hAnsi="Avenir Book"/>
                <w:sz w:val="22"/>
                <w:szCs w:val="22"/>
              </w:rPr>
            </w:pPr>
            <w:r w:rsidRPr="000E597B">
              <w:rPr>
                <w:rFonts w:ascii="Avenir Book" w:hAnsi="Avenir Book"/>
                <w:sz w:val="22"/>
                <w:szCs w:val="22"/>
              </w:rPr>
              <w:t>Immigration</w:t>
            </w:r>
          </w:p>
          <w:p w14:paraId="0F367A69" w14:textId="77777777" w:rsidR="00EA0656" w:rsidRPr="000E597B" w:rsidRDefault="00EA0656" w:rsidP="000E597B">
            <w:pPr>
              <w:pStyle w:val="ListParagraph"/>
              <w:numPr>
                <w:ilvl w:val="0"/>
                <w:numId w:val="9"/>
              </w:numPr>
              <w:ind w:left="450"/>
              <w:rPr>
                <w:rFonts w:ascii="Avenir Book" w:hAnsi="Avenir Book"/>
                <w:sz w:val="22"/>
                <w:szCs w:val="22"/>
              </w:rPr>
            </w:pPr>
            <w:r w:rsidRPr="000E597B">
              <w:rPr>
                <w:rFonts w:ascii="Avenir Book" w:hAnsi="Avenir Book"/>
                <w:sz w:val="22"/>
                <w:szCs w:val="22"/>
              </w:rPr>
              <w:t>Public Health</w:t>
            </w:r>
          </w:p>
          <w:p w14:paraId="5F5A8B1D" w14:textId="77777777" w:rsidR="00E24F54" w:rsidRPr="000E597B" w:rsidRDefault="00E24F54" w:rsidP="000E597B">
            <w:pPr>
              <w:pStyle w:val="ListParagraph"/>
              <w:numPr>
                <w:ilvl w:val="0"/>
                <w:numId w:val="9"/>
              </w:numPr>
              <w:ind w:left="450"/>
              <w:rPr>
                <w:rFonts w:ascii="Avenir Book" w:hAnsi="Avenir Book"/>
                <w:sz w:val="22"/>
                <w:szCs w:val="22"/>
              </w:rPr>
            </w:pPr>
            <w:r w:rsidRPr="000E597B">
              <w:rPr>
                <w:rFonts w:ascii="Avenir Book" w:hAnsi="Avenir Book"/>
                <w:sz w:val="22"/>
                <w:szCs w:val="22"/>
              </w:rPr>
              <w:t>Shelter</w:t>
            </w:r>
          </w:p>
          <w:p w14:paraId="19A86EFC" w14:textId="2F97C7DB" w:rsidR="00E24F54" w:rsidRPr="000E597B" w:rsidRDefault="00E24F54" w:rsidP="000E597B">
            <w:pPr>
              <w:pStyle w:val="ListParagraph"/>
              <w:numPr>
                <w:ilvl w:val="0"/>
                <w:numId w:val="9"/>
              </w:numPr>
              <w:ind w:left="450"/>
              <w:rPr>
                <w:rFonts w:ascii="Avenir Book" w:hAnsi="Avenir Book"/>
                <w:sz w:val="22"/>
                <w:szCs w:val="22"/>
              </w:rPr>
            </w:pPr>
            <w:r w:rsidRPr="000E597B">
              <w:rPr>
                <w:rFonts w:ascii="Avenir Book" w:hAnsi="Avenir Book"/>
                <w:sz w:val="22"/>
                <w:szCs w:val="22"/>
              </w:rPr>
              <w:t>Social Justice</w:t>
            </w:r>
          </w:p>
        </w:tc>
        <w:tc>
          <w:tcPr>
            <w:tcW w:w="2700" w:type="dxa"/>
          </w:tcPr>
          <w:p w14:paraId="783ED928" w14:textId="77777777" w:rsidR="00E24F54" w:rsidRPr="000E597B" w:rsidRDefault="00E24F54" w:rsidP="000E597B">
            <w:pPr>
              <w:pStyle w:val="ListParagraph"/>
              <w:numPr>
                <w:ilvl w:val="0"/>
                <w:numId w:val="9"/>
              </w:numPr>
              <w:ind w:left="450"/>
              <w:rPr>
                <w:rFonts w:ascii="Avenir Book" w:hAnsi="Avenir Book"/>
                <w:sz w:val="22"/>
                <w:szCs w:val="22"/>
              </w:rPr>
            </w:pPr>
            <w:r w:rsidRPr="000E597B">
              <w:rPr>
                <w:rFonts w:ascii="Avenir Book" w:hAnsi="Avenir Book"/>
                <w:sz w:val="22"/>
                <w:szCs w:val="22"/>
              </w:rPr>
              <w:t xml:space="preserve">Education </w:t>
            </w:r>
          </w:p>
          <w:p w14:paraId="689C79A5" w14:textId="77777777" w:rsidR="00EA0656" w:rsidRPr="000E597B" w:rsidRDefault="00EA0656" w:rsidP="000E597B">
            <w:pPr>
              <w:pStyle w:val="ListParagraph"/>
              <w:numPr>
                <w:ilvl w:val="0"/>
                <w:numId w:val="9"/>
              </w:numPr>
              <w:ind w:left="450"/>
              <w:rPr>
                <w:rFonts w:ascii="Avenir Book" w:hAnsi="Avenir Book"/>
                <w:sz w:val="22"/>
                <w:szCs w:val="22"/>
              </w:rPr>
            </w:pPr>
            <w:r w:rsidRPr="000E597B">
              <w:rPr>
                <w:rFonts w:ascii="Avenir Book" w:hAnsi="Avenir Book"/>
                <w:sz w:val="22"/>
                <w:szCs w:val="22"/>
              </w:rPr>
              <w:t>Mobility</w:t>
            </w:r>
          </w:p>
          <w:p w14:paraId="15DF5073" w14:textId="331E0E9D" w:rsidR="00ED0B2B" w:rsidRPr="000E597B" w:rsidRDefault="00ED0B2B" w:rsidP="000E597B">
            <w:pPr>
              <w:pStyle w:val="ListParagraph"/>
              <w:numPr>
                <w:ilvl w:val="0"/>
                <w:numId w:val="9"/>
              </w:numPr>
              <w:ind w:left="450"/>
              <w:rPr>
                <w:rFonts w:ascii="Avenir Book" w:hAnsi="Avenir Book"/>
                <w:sz w:val="22"/>
                <w:szCs w:val="22"/>
              </w:rPr>
            </w:pPr>
            <w:r w:rsidRPr="000E597B">
              <w:rPr>
                <w:rFonts w:ascii="Avenir Book" w:hAnsi="Avenir Book"/>
                <w:sz w:val="22"/>
                <w:szCs w:val="22"/>
              </w:rPr>
              <w:t>Drought</w:t>
            </w:r>
          </w:p>
          <w:p w14:paraId="6B89B1EF" w14:textId="77777777" w:rsidR="00ED0B2B" w:rsidRPr="000E597B" w:rsidRDefault="00ED0B2B" w:rsidP="000E597B">
            <w:pPr>
              <w:pStyle w:val="ListParagraph"/>
              <w:numPr>
                <w:ilvl w:val="0"/>
                <w:numId w:val="9"/>
              </w:numPr>
              <w:ind w:left="450"/>
              <w:rPr>
                <w:rFonts w:ascii="Avenir Book" w:hAnsi="Avenir Book"/>
                <w:sz w:val="22"/>
                <w:szCs w:val="22"/>
              </w:rPr>
            </w:pPr>
            <w:r w:rsidRPr="000E597B">
              <w:rPr>
                <w:rFonts w:ascii="Avenir Book" w:hAnsi="Avenir Book"/>
                <w:sz w:val="22"/>
                <w:szCs w:val="22"/>
              </w:rPr>
              <w:t>Energy</w:t>
            </w:r>
          </w:p>
          <w:p w14:paraId="72D585DC" w14:textId="77777777" w:rsidR="000E597B" w:rsidRDefault="00ED0B2B" w:rsidP="000E597B">
            <w:pPr>
              <w:pStyle w:val="ListParagraph"/>
              <w:numPr>
                <w:ilvl w:val="0"/>
                <w:numId w:val="9"/>
              </w:numPr>
              <w:ind w:left="450"/>
              <w:rPr>
                <w:rFonts w:ascii="Avenir Book" w:hAnsi="Avenir Book"/>
                <w:sz w:val="22"/>
                <w:szCs w:val="22"/>
              </w:rPr>
            </w:pPr>
            <w:r w:rsidRPr="000E597B">
              <w:rPr>
                <w:rFonts w:ascii="Avenir Book" w:hAnsi="Avenir Book"/>
                <w:sz w:val="22"/>
                <w:szCs w:val="22"/>
              </w:rPr>
              <w:t>Food</w:t>
            </w:r>
          </w:p>
          <w:p w14:paraId="5CF15068" w14:textId="047D332D" w:rsidR="00ED0B2B" w:rsidRPr="000E597B" w:rsidRDefault="00ED0B2B" w:rsidP="000E597B">
            <w:pPr>
              <w:pStyle w:val="ListParagraph"/>
              <w:numPr>
                <w:ilvl w:val="0"/>
                <w:numId w:val="9"/>
              </w:numPr>
              <w:ind w:left="450"/>
              <w:rPr>
                <w:rFonts w:ascii="Avenir Book" w:hAnsi="Avenir Book"/>
                <w:sz w:val="22"/>
                <w:szCs w:val="22"/>
              </w:rPr>
            </w:pPr>
            <w:r w:rsidRPr="000E597B">
              <w:rPr>
                <w:rFonts w:ascii="Avenir Book" w:hAnsi="Avenir Book"/>
                <w:sz w:val="22"/>
                <w:szCs w:val="22"/>
              </w:rPr>
              <w:t>Transportation</w:t>
            </w:r>
          </w:p>
          <w:p w14:paraId="36F1FE1F" w14:textId="52B94613" w:rsidR="00BA2B8A" w:rsidRPr="000E597B" w:rsidRDefault="00BA2B8A" w:rsidP="000E597B">
            <w:pPr>
              <w:pStyle w:val="ListParagraph"/>
              <w:numPr>
                <w:ilvl w:val="0"/>
                <w:numId w:val="9"/>
              </w:numPr>
              <w:ind w:left="450"/>
              <w:rPr>
                <w:rFonts w:ascii="Avenir Book" w:hAnsi="Avenir Book"/>
                <w:sz w:val="22"/>
                <w:szCs w:val="22"/>
              </w:rPr>
            </w:pPr>
            <w:r w:rsidRPr="000E597B">
              <w:rPr>
                <w:rFonts w:ascii="Avenir Book" w:hAnsi="Avenir Book"/>
                <w:sz w:val="22"/>
                <w:szCs w:val="22"/>
              </w:rPr>
              <w:t>Social Justice</w:t>
            </w:r>
          </w:p>
          <w:p w14:paraId="6DB674BD" w14:textId="3A3E0CE5" w:rsidR="00EA0656" w:rsidRPr="000E597B" w:rsidRDefault="00BA2B8A" w:rsidP="000E597B">
            <w:pPr>
              <w:pStyle w:val="ListParagraph"/>
              <w:numPr>
                <w:ilvl w:val="0"/>
                <w:numId w:val="9"/>
              </w:numPr>
              <w:ind w:left="450"/>
              <w:rPr>
                <w:rFonts w:ascii="Avenir Book" w:hAnsi="Avenir Book"/>
                <w:sz w:val="22"/>
                <w:szCs w:val="22"/>
              </w:rPr>
            </w:pPr>
            <w:r w:rsidRPr="000E597B">
              <w:rPr>
                <w:rFonts w:ascii="Avenir Book" w:hAnsi="Avenir Book"/>
                <w:sz w:val="22"/>
                <w:szCs w:val="22"/>
              </w:rPr>
              <w:t>Work</w:t>
            </w:r>
          </w:p>
        </w:tc>
        <w:tc>
          <w:tcPr>
            <w:tcW w:w="3431" w:type="dxa"/>
          </w:tcPr>
          <w:p w14:paraId="36B33946" w14:textId="76457210" w:rsidR="00C33C7F" w:rsidRPr="000E597B" w:rsidRDefault="00C33C7F" w:rsidP="000E597B">
            <w:pPr>
              <w:pStyle w:val="ListParagraph"/>
              <w:numPr>
                <w:ilvl w:val="0"/>
                <w:numId w:val="9"/>
              </w:numPr>
              <w:ind w:left="450"/>
              <w:rPr>
                <w:rFonts w:ascii="Avenir Book" w:hAnsi="Avenir Book"/>
                <w:sz w:val="22"/>
                <w:szCs w:val="22"/>
              </w:rPr>
            </w:pPr>
            <w:r w:rsidRPr="000E597B">
              <w:rPr>
                <w:rFonts w:ascii="Avenir Book" w:hAnsi="Avenir Book"/>
                <w:sz w:val="22"/>
                <w:szCs w:val="22"/>
              </w:rPr>
              <w:t>Arts</w:t>
            </w:r>
            <w:r w:rsidR="00EA0656" w:rsidRPr="000E597B">
              <w:rPr>
                <w:rFonts w:ascii="Avenir Book" w:hAnsi="Avenir Book"/>
                <w:sz w:val="22"/>
                <w:szCs w:val="22"/>
              </w:rPr>
              <w:t xml:space="preserve"> &amp; Culture</w:t>
            </w:r>
          </w:p>
          <w:p w14:paraId="2039F7A1" w14:textId="77777777" w:rsidR="00357DBF" w:rsidRPr="000E597B" w:rsidRDefault="00357DBF" w:rsidP="000E597B">
            <w:pPr>
              <w:pStyle w:val="ListParagraph"/>
              <w:numPr>
                <w:ilvl w:val="0"/>
                <w:numId w:val="9"/>
              </w:numPr>
              <w:ind w:left="450"/>
              <w:rPr>
                <w:rFonts w:ascii="Avenir Book" w:hAnsi="Avenir Book"/>
                <w:sz w:val="22"/>
                <w:szCs w:val="22"/>
              </w:rPr>
            </w:pPr>
            <w:r w:rsidRPr="000E597B">
              <w:rPr>
                <w:rFonts w:ascii="Avenir Book" w:hAnsi="Avenir Book"/>
                <w:sz w:val="22"/>
                <w:szCs w:val="22"/>
              </w:rPr>
              <w:t xml:space="preserve">Cultural Interactions </w:t>
            </w:r>
          </w:p>
          <w:p w14:paraId="0B0342C9" w14:textId="77777777" w:rsidR="000E597B" w:rsidRDefault="00357DBF" w:rsidP="000E597B">
            <w:pPr>
              <w:pStyle w:val="ListParagraph"/>
              <w:numPr>
                <w:ilvl w:val="0"/>
                <w:numId w:val="9"/>
              </w:numPr>
              <w:ind w:left="450"/>
              <w:rPr>
                <w:rFonts w:ascii="Avenir Book" w:hAnsi="Avenir Book"/>
                <w:sz w:val="22"/>
                <w:szCs w:val="22"/>
              </w:rPr>
            </w:pPr>
            <w:r w:rsidRPr="000E597B">
              <w:rPr>
                <w:rFonts w:ascii="Avenir Book" w:hAnsi="Avenir Book"/>
                <w:sz w:val="22"/>
                <w:szCs w:val="22"/>
              </w:rPr>
              <w:t>Economic Impacts</w:t>
            </w:r>
          </w:p>
          <w:p w14:paraId="34A71951" w14:textId="1725C4EE" w:rsidR="00357DBF" w:rsidRPr="000E597B" w:rsidRDefault="00357DBF" w:rsidP="000E597B">
            <w:pPr>
              <w:pStyle w:val="ListParagraph"/>
              <w:numPr>
                <w:ilvl w:val="0"/>
                <w:numId w:val="9"/>
              </w:numPr>
              <w:ind w:left="450"/>
              <w:rPr>
                <w:rFonts w:ascii="Avenir Book" w:hAnsi="Avenir Book"/>
                <w:sz w:val="22"/>
                <w:szCs w:val="22"/>
              </w:rPr>
            </w:pPr>
            <w:r w:rsidRPr="000E597B">
              <w:rPr>
                <w:rFonts w:ascii="Avenir Book" w:hAnsi="Avenir Book"/>
                <w:sz w:val="22"/>
                <w:szCs w:val="22"/>
              </w:rPr>
              <w:t xml:space="preserve">Games and Play </w:t>
            </w:r>
          </w:p>
          <w:p w14:paraId="537E24C6" w14:textId="77777777" w:rsidR="000E597B" w:rsidRDefault="000E597B" w:rsidP="000E597B">
            <w:pPr>
              <w:pStyle w:val="ListParagraph"/>
              <w:numPr>
                <w:ilvl w:val="0"/>
                <w:numId w:val="9"/>
              </w:numPr>
              <w:ind w:left="450"/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Social Communication</w:t>
            </w:r>
          </w:p>
          <w:p w14:paraId="767518A1" w14:textId="7EAD49BA" w:rsidR="000E597B" w:rsidRDefault="00357DBF" w:rsidP="000E597B">
            <w:pPr>
              <w:pStyle w:val="ListParagraph"/>
              <w:numPr>
                <w:ilvl w:val="0"/>
                <w:numId w:val="9"/>
              </w:numPr>
              <w:ind w:left="450"/>
              <w:rPr>
                <w:rFonts w:ascii="Avenir Book" w:hAnsi="Avenir Book"/>
                <w:sz w:val="22"/>
                <w:szCs w:val="22"/>
              </w:rPr>
            </w:pPr>
            <w:proofErr w:type="spellStart"/>
            <w:r w:rsidRPr="000E597B">
              <w:rPr>
                <w:rFonts w:ascii="Avenir Book" w:hAnsi="Avenir Book"/>
                <w:sz w:val="22"/>
                <w:szCs w:val="22"/>
              </w:rPr>
              <w:t>Placemaking</w:t>
            </w:r>
            <w:proofErr w:type="spellEnd"/>
            <w:r w:rsidR="00106B81">
              <w:rPr>
                <w:rFonts w:ascii="Avenir Book" w:hAnsi="Avenir Book"/>
                <w:sz w:val="22"/>
                <w:szCs w:val="22"/>
              </w:rPr>
              <w:t xml:space="preserve"> and Space</w:t>
            </w:r>
          </w:p>
          <w:p w14:paraId="75BCCAEF" w14:textId="075FBB9E" w:rsidR="000E597B" w:rsidRDefault="00C33C7F" w:rsidP="000E597B">
            <w:pPr>
              <w:pStyle w:val="ListParagraph"/>
              <w:numPr>
                <w:ilvl w:val="0"/>
                <w:numId w:val="9"/>
              </w:numPr>
              <w:ind w:left="450"/>
              <w:rPr>
                <w:rFonts w:ascii="Avenir Book" w:hAnsi="Avenir Book"/>
                <w:sz w:val="22"/>
                <w:szCs w:val="22"/>
              </w:rPr>
            </w:pPr>
            <w:r w:rsidRPr="000E597B">
              <w:rPr>
                <w:rFonts w:ascii="Avenir Book" w:hAnsi="Avenir Book"/>
                <w:sz w:val="22"/>
                <w:szCs w:val="22"/>
              </w:rPr>
              <w:t>Public Interaction</w:t>
            </w:r>
          </w:p>
          <w:p w14:paraId="0BA96389" w14:textId="66C23BCB" w:rsidR="00C33C7F" w:rsidRPr="000E597B" w:rsidRDefault="00357DBF" w:rsidP="000E597B">
            <w:pPr>
              <w:pStyle w:val="ListParagraph"/>
              <w:numPr>
                <w:ilvl w:val="0"/>
                <w:numId w:val="9"/>
              </w:numPr>
              <w:ind w:left="450"/>
              <w:rPr>
                <w:rFonts w:ascii="Avenir Book" w:hAnsi="Avenir Book"/>
                <w:sz w:val="22"/>
                <w:szCs w:val="22"/>
              </w:rPr>
            </w:pPr>
            <w:proofErr w:type="spellStart"/>
            <w:r w:rsidRPr="000E597B">
              <w:rPr>
                <w:rFonts w:ascii="Avenir Book" w:hAnsi="Avenir Book"/>
                <w:sz w:val="22"/>
                <w:szCs w:val="22"/>
              </w:rPr>
              <w:t>Wayfinding</w:t>
            </w:r>
            <w:proofErr w:type="spellEnd"/>
          </w:p>
        </w:tc>
      </w:tr>
    </w:tbl>
    <w:p w14:paraId="10BAD374" w14:textId="2955B199" w:rsidR="00C33C7F" w:rsidRPr="009700FF" w:rsidRDefault="00C33C7F" w:rsidP="00C33C7F">
      <w:pPr>
        <w:ind w:left="2070"/>
        <w:rPr>
          <w:rFonts w:ascii="Avenir Book" w:hAnsi="Avenir Book"/>
          <w:b/>
          <w:sz w:val="22"/>
          <w:szCs w:val="22"/>
        </w:rPr>
      </w:pPr>
    </w:p>
    <w:p w14:paraId="54A69C19" w14:textId="7D09298C" w:rsidR="00DA2C0B" w:rsidRDefault="00DA2C0B" w:rsidP="00DA2C0B">
      <w:pPr>
        <w:ind w:left="2070"/>
        <w:rPr>
          <w:rFonts w:ascii="Avenir Book" w:hAnsi="Avenir Book"/>
          <w:b/>
          <w:sz w:val="22"/>
          <w:szCs w:val="22"/>
        </w:rPr>
      </w:pPr>
      <w:r w:rsidRPr="008B0561">
        <w:rPr>
          <w:rFonts w:ascii="Avenir Book" w:hAnsi="Avenir Book"/>
          <w:b/>
          <w:sz w:val="22"/>
          <w:szCs w:val="22"/>
          <w:highlight w:val="green"/>
        </w:rPr>
        <w:t>Technologies and Methodologies</w:t>
      </w:r>
      <w:r>
        <w:rPr>
          <w:rFonts w:ascii="Avenir Book" w:hAnsi="Avenir Book"/>
          <w:b/>
          <w:sz w:val="22"/>
          <w:szCs w:val="22"/>
        </w:rPr>
        <w:t xml:space="preserve"> </w:t>
      </w:r>
    </w:p>
    <w:p w14:paraId="6F5A6C53" w14:textId="77777777" w:rsidR="008D3329" w:rsidRDefault="008D3329" w:rsidP="00DA2C0B">
      <w:pPr>
        <w:ind w:left="2070"/>
        <w:rPr>
          <w:rFonts w:ascii="Avenir Book" w:hAnsi="Avenir Book"/>
          <w:b/>
          <w:sz w:val="22"/>
          <w:szCs w:val="22"/>
        </w:rPr>
      </w:pPr>
    </w:p>
    <w:tbl>
      <w:tblPr>
        <w:tblStyle w:val="TableGrid"/>
        <w:tblW w:w="0" w:type="auto"/>
        <w:tblInd w:w="2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15"/>
        <w:gridCol w:w="2700"/>
        <w:gridCol w:w="3431"/>
      </w:tblGrid>
      <w:tr w:rsidR="00A72732" w:rsidRPr="000E597B" w14:paraId="1AF62DC3" w14:textId="77777777" w:rsidTr="00C30495">
        <w:tc>
          <w:tcPr>
            <w:tcW w:w="2815" w:type="dxa"/>
          </w:tcPr>
          <w:p w14:paraId="1DA7616C" w14:textId="2074C81D" w:rsidR="00A72732" w:rsidRPr="000E597B" w:rsidRDefault="00A72732" w:rsidP="00C30495">
            <w:pPr>
              <w:pStyle w:val="ListParagraph"/>
              <w:numPr>
                <w:ilvl w:val="0"/>
                <w:numId w:val="9"/>
              </w:numPr>
              <w:ind w:left="450"/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Design thinking</w:t>
            </w:r>
          </w:p>
          <w:p w14:paraId="395140E7" w14:textId="7A58364B" w:rsidR="00A72732" w:rsidRPr="000E597B" w:rsidRDefault="00A72732" w:rsidP="00C30495">
            <w:pPr>
              <w:pStyle w:val="ListParagraph"/>
              <w:numPr>
                <w:ilvl w:val="0"/>
                <w:numId w:val="9"/>
              </w:numPr>
              <w:ind w:left="450"/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Ludic design</w:t>
            </w:r>
          </w:p>
          <w:p w14:paraId="04983418" w14:textId="77777777" w:rsidR="00A72732" w:rsidRDefault="00A72732" w:rsidP="00C30495">
            <w:pPr>
              <w:pStyle w:val="ListParagraph"/>
              <w:numPr>
                <w:ilvl w:val="0"/>
                <w:numId w:val="9"/>
              </w:numPr>
              <w:ind w:left="450"/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User-Centered Design</w:t>
            </w:r>
          </w:p>
          <w:p w14:paraId="5E132B66" w14:textId="37E5DBFB" w:rsidR="00356CBB" w:rsidRDefault="00F66576" w:rsidP="00C30495">
            <w:pPr>
              <w:pStyle w:val="ListParagraph"/>
              <w:numPr>
                <w:ilvl w:val="0"/>
                <w:numId w:val="9"/>
              </w:numPr>
              <w:ind w:left="450"/>
              <w:rPr>
                <w:rFonts w:ascii="Avenir Book" w:hAnsi="Avenir Book"/>
                <w:sz w:val="22"/>
                <w:szCs w:val="22"/>
              </w:rPr>
            </w:pPr>
            <w:ins w:id="0" w:author="Andrew Blanton" w:date="2016-07-07T13:52:00Z">
              <w:r>
                <w:rPr>
                  <w:rFonts w:ascii="Avenir Book" w:hAnsi="Avenir Book"/>
                  <w:sz w:val="22"/>
                  <w:szCs w:val="22"/>
                </w:rPr>
                <w:t>Internet Enabled Technology</w:t>
              </w:r>
            </w:ins>
            <w:del w:id="1" w:author="Andrew Blanton" w:date="2016-07-07T13:52:00Z">
              <w:r w:rsidR="00356CBB" w:rsidDel="00F66576">
                <w:rPr>
                  <w:rFonts w:ascii="Avenir Book" w:hAnsi="Avenir Book"/>
                  <w:sz w:val="22"/>
                  <w:szCs w:val="22"/>
                </w:rPr>
                <w:delText>Tbd</w:delText>
              </w:r>
            </w:del>
          </w:p>
          <w:p w14:paraId="2CF98572" w14:textId="5B85599A" w:rsidR="00356CBB" w:rsidRPr="00A72732" w:rsidRDefault="00F66576" w:rsidP="00C30495">
            <w:pPr>
              <w:pStyle w:val="ListParagraph"/>
              <w:numPr>
                <w:ilvl w:val="0"/>
                <w:numId w:val="9"/>
              </w:numPr>
              <w:ind w:left="450"/>
              <w:rPr>
                <w:rFonts w:ascii="Avenir Book" w:hAnsi="Avenir Book"/>
                <w:sz w:val="22"/>
                <w:szCs w:val="22"/>
              </w:rPr>
            </w:pPr>
            <w:ins w:id="2" w:author="Andrew Blanton" w:date="2016-07-07T13:54:00Z">
              <w:r>
                <w:rPr>
                  <w:rFonts w:ascii="Avenir Book" w:hAnsi="Avenir Book"/>
                  <w:sz w:val="22"/>
                  <w:szCs w:val="22"/>
                </w:rPr>
                <w:t>Creative Coding</w:t>
              </w:r>
            </w:ins>
            <w:del w:id="3" w:author="Andrew Blanton" w:date="2016-07-07T13:54:00Z">
              <w:r w:rsidR="00356CBB" w:rsidDel="00F66576">
                <w:rPr>
                  <w:rFonts w:ascii="Avenir Book" w:hAnsi="Avenir Book"/>
                  <w:sz w:val="22"/>
                  <w:szCs w:val="22"/>
                </w:rPr>
                <w:delText>Tbd</w:delText>
              </w:r>
            </w:del>
          </w:p>
        </w:tc>
        <w:tc>
          <w:tcPr>
            <w:tcW w:w="2700" w:type="dxa"/>
          </w:tcPr>
          <w:p w14:paraId="7B812E44" w14:textId="17D7F4CF" w:rsidR="00A72732" w:rsidRPr="000E597B" w:rsidRDefault="00A72732" w:rsidP="00C30495">
            <w:pPr>
              <w:pStyle w:val="ListParagraph"/>
              <w:numPr>
                <w:ilvl w:val="0"/>
                <w:numId w:val="9"/>
              </w:numPr>
              <w:ind w:left="450"/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Open source data</w:t>
            </w:r>
          </w:p>
          <w:p w14:paraId="25D8EE53" w14:textId="2EC57F96" w:rsidR="00A72732" w:rsidRPr="000E597B" w:rsidRDefault="00A72732" w:rsidP="00C30495">
            <w:pPr>
              <w:pStyle w:val="ListParagraph"/>
              <w:numPr>
                <w:ilvl w:val="0"/>
                <w:numId w:val="9"/>
              </w:numPr>
              <w:ind w:left="450"/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Public Data</w:t>
            </w:r>
          </w:p>
          <w:p w14:paraId="0E3BB74E" w14:textId="0A2A525B" w:rsidR="00A72732" w:rsidRPr="000E597B" w:rsidRDefault="00A72732" w:rsidP="00C30495">
            <w:pPr>
              <w:pStyle w:val="ListParagraph"/>
              <w:numPr>
                <w:ilvl w:val="0"/>
                <w:numId w:val="9"/>
              </w:numPr>
              <w:ind w:left="450"/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Big Data</w:t>
            </w:r>
          </w:p>
          <w:p w14:paraId="68562F99" w14:textId="0D030497" w:rsidR="00A72732" w:rsidRDefault="00F66576" w:rsidP="00C30495">
            <w:pPr>
              <w:pStyle w:val="ListParagraph"/>
              <w:numPr>
                <w:ilvl w:val="0"/>
                <w:numId w:val="9"/>
              </w:numPr>
              <w:ind w:left="450"/>
              <w:rPr>
                <w:rFonts w:ascii="Avenir Book" w:hAnsi="Avenir Book"/>
                <w:sz w:val="22"/>
                <w:szCs w:val="22"/>
              </w:rPr>
            </w:pPr>
            <w:ins w:id="4" w:author="Andrew Blanton" w:date="2016-07-07T13:56:00Z">
              <w:r>
                <w:rPr>
                  <w:rFonts w:ascii="Avenir Book" w:hAnsi="Avenir Book"/>
                  <w:sz w:val="22"/>
                  <w:szCs w:val="22"/>
                </w:rPr>
                <w:t>Speculative Design</w:t>
              </w:r>
            </w:ins>
            <w:del w:id="5" w:author="Andrew Blanton" w:date="2016-07-07T13:56:00Z">
              <w:r w:rsidR="00A72732" w:rsidDel="00F66576">
                <w:rPr>
                  <w:rFonts w:ascii="Avenir Book" w:hAnsi="Avenir Book"/>
                  <w:sz w:val="22"/>
                  <w:szCs w:val="22"/>
                </w:rPr>
                <w:delText>Tbd</w:delText>
              </w:r>
            </w:del>
          </w:p>
          <w:p w14:paraId="5477546E" w14:textId="47D3DF7C" w:rsidR="00356CBB" w:rsidRDefault="00F66576" w:rsidP="00C30495">
            <w:pPr>
              <w:pStyle w:val="ListParagraph"/>
              <w:numPr>
                <w:ilvl w:val="0"/>
                <w:numId w:val="9"/>
              </w:numPr>
              <w:ind w:left="450"/>
              <w:rPr>
                <w:rFonts w:ascii="Avenir Book" w:hAnsi="Avenir Book"/>
                <w:sz w:val="22"/>
                <w:szCs w:val="22"/>
              </w:rPr>
            </w:pPr>
            <w:ins w:id="6" w:author="Andrew Blanton" w:date="2016-07-07T13:57:00Z">
              <w:r>
                <w:rPr>
                  <w:rFonts w:ascii="Avenir Book" w:hAnsi="Avenir Book"/>
                  <w:sz w:val="22"/>
                  <w:szCs w:val="22"/>
                </w:rPr>
                <w:t>Rapid Prototyping</w:t>
              </w:r>
            </w:ins>
            <w:del w:id="7" w:author="Andrew Blanton" w:date="2016-07-07T13:57:00Z">
              <w:r w:rsidR="00356CBB" w:rsidDel="00F66576">
                <w:rPr>
                  <w:rFonts w:ascii="Avenir Book" w:hAnsi="Avenir Book"/>
                  <w:sz w:val="22"/>
                  <w:szCs w:val="22"/>
                </w:rPr>
                <w:delText>Tbd</w:delText>
              </w:r>
            </w:del>
          </w:p>
          <w:p w14:paraId="19F8EA15" w14:textId="00EED0D0" w:rsidR="00356CBB" w:rsidRPr="00A72732" w:rsidRDefault="00356CBB" w:rsidP="00C30495">
            <w:pPr>
              <w:pStyle w:val="ListParagraph"/>
              <w:numPr>
                <w:ilvl w:val="0"/>
                <w:numId w:val="9"/>
              </w:numPr>
              <w:ind w:left="450"/>
              <w:rPr>
                <w:rFonts w:ascii="Avenir Book" w:hAnsi="Avenir Book"/>
                <w:sz w:val="22"/>
                <w:szCs w:val="22"/>
              </w:rPr>
            </w:pPr>
            <w:proofErr w:type="spellStart"/>
            <w:r>
              <w:rPr>
                <w:rFonts w:ascii="Avenir Book" w:hAnsi="Avenir Book"/>
                <w:sz w:val="22"/>
                <w:szCs w:val="22"/>
              </w:rPr>
              <w:t>Tbd</w:t>
            </w:r>
            <w:bookmarkStart w:id="8" w:name="_GoBack"/>
            <w:bookmarkEnd w:id="8"/>
            <w:proofErr w:type="spellEnd"/>
          </w:p>
        </w:tc>
        <w:tc>
          <w:tcPr>
            <w:tcW w:w="3431" w:type="dxa"/>
          </w:tcPr>
          <w:p w14:paraId="7D38F600" w14:textId="0600922F" w:rsidR="00A72732" w:rsidRPr="000E597B" w:rsidRDefault="00A72732" w:rsidP="00C30495">
            <w:pPr>
              <w:pStyle w:val="ListParagraph"/>
              <w:numPr>
                <w:ilvl w:val="0"/>
                <w:numId w:val="9"/>
              </w:numPr>
              <w:ind w:left="450"/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IOT</w:t>
            </w:r>
          </w:p>
          <w:p w14:paraId="0D425E0E" w14:textId="6D4ED6F5" w:rsidR="00A72732" w:rsidRPr="000E597B" w:rsidRDefault="00A72732" w:rsidP="00C30495">
            <w:pPr>
              <w:pStyle w:val="ListParagraph"/>
              <w:numPr>
                <w:ilvl w:val="0"/>
                <w:numId w:val="9"/>
              </w:numPr>
              <w:ind w:left="450"/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Maker Culture</w:t>
            </w:r>
          </w:p>
          <w:p w14:paraId="461F02E5" w14:textId="588002EE" w:rsidR="00A72732" w:rsidRDefault="00A72732" w:rsidP="00C30495">
            <w:pPr>
              <w:pStyle w:val="ListParagraph"/>
              <w:numPr>
                <w:ilvl w:val="0"/>
                <w:numId w:val="9"/>
              </w:numPr>
              <w:ind w:left="450"/>
              <w:rPr>
                <w:rFonts w:ascii="Avenir Book" w:hAnsi="Avenir Book"/>
                <w:sz w:val="22"/>
                <w:szCs w:val="22"/>
              </w:rPr>
            </w:pPr>
            <w:proofErr w:type="spellStart"/>
            <w:r>
              <w:rPr>
                <w:rFonts w:ascii="Avenir Book" w:hAnsi="Avenir Book"/>
                <w:sz w:val="22"/>
                <w:szCs w:val="22"/>
              </w:rPr>
              <w:t>Tbd</w:t>
            </w:r>
            <w:proofErr w:type="spellEnd"/>
          </w:p>
          <w:p w14:paraId="66EF9148" w14:textId="77777777" w:rsidR="00A72732" w:rsidRDefault="00A72732" w:rsidP="00C30495">
            <w:pPr>
              <w:pStyle w:val="ListParagraph"/>
              <w:numPr>
                <w:ilvl w:val="0"/>
                <w:numId w:val="9"/>
              </w:numPr>
              <w:ind w:left="450"/>
              <w:rPr>
                <w:rFonts w:ascii="Avenir Book" w:hAnsi="Avenir Book"/>
                <w:sz w:val="22"/>
                <w:szCs w:val="22"/>
              </w:rPr>
            </w:pPr>
            <w:proofErr w:type="spellStart"/>
            <w:r>
              <w:rPr>
                <w:rFonts w:ascii="Avenir Book" w:hAnsi="Avenir Book"/>
                <w:sz w:val="22"/>
                <w:szCs w:val="22"/>
              </w:rPr>
              <w:t>Tbd</w:t>
            </w:r>
            <w:proofErr w:type="spellEnd"/>
          </w:p>
          <w:p w14:paraId="64CD6EA9" w14:textId="77777777" w:rsidR="00356CBB" w:rsidRDefault="00356CBB" w:rsidP="00C30495">
            <w:pPr>
              <w:pStyle w:val="ListParagraph"/>
              <w:numPr>
                <w:ilvl w:val="0"/>
                <w:numId w:val="9"/>
              </w:numPr>
              <w:ind w:left="450"/>
              <w:rPr>
                <w:rFonts w:ascii="Avenir Book" w:hAnsi="Avenir Book"/>
                <w:sz w:val="22"/>
                <w:szCs w:val="22"/>
              </w:rPr>
            </w:pPr>
            <w:proofErr w:type="spellStart"/>
            <w:r>
              <w:rPr>
                <w:rFonts w:ascii="Avenir Book" w:hAnsi="Avenir Book"/>
                <w:sz w:val="22"/>
                <w:szCs w:val="22"/>
              </w:rPr>
              <w:t>Tbd</w:t>
            </w:r>
            <w:proofErr w:type="spellEnd"/>
          </w:p>
          <w:p w14:paraId="171EFDAA" w14:textId="381B44F4" w:rsidR="00356CBB" w:rsidRPr="000E597B" w:rsidRDefault="00356CBB" w:rsidP="00C30495">
            <w:pPr>
              <w:pStyle w:val="ListParagraph"/>
              <w:numPr>
                <w:ilvl w:val="0"/>
                <w:numId w:val="9"/>
              </w:numPr>
              <w:ind w:left="450"/>
              <w:rPr>
                <w:rFonts w:ascii="Avenir Book" w:hAnsi="Avenir Book"/>
                <w:sz w:val="22"/>
                <w:szCs w:val="22"/>
              </w:rPr>
            </w:pPr>
            <w:proofErr w:type="spellStart"/>
            <w:r>
              <w:rPr>
                <w:rFonts w:ascii="Avenir Book" w:hAnsi="Avenir Book"/>
                <w:sz w:val="22"/>
                <w:szCs w:val="22"/>
              </w:rPr>
              <w:t>Tbd</w:t>
            </w:r>
            <w:proofErr w:type="spellEnd"/>
          </w:p>
        </w:tc>
      </w:tr>
    </w:tbl>
    <w:p w14:paraId="5C7207F0" w14:textId="77777777" w:rsidR="00A72732" w:rsidRDefault="00A72732" w:rsidP="00DA2C0B">
      <w:pPr>
        <w:ind w:left="2070"/>
        <w:rPr>
          <w:rFonts w:ascii="Avenir Book" w:hAnsi="Avenir Book"/>
          <w:b/>
          <w:sz w:val="22"/>
          <w:szCs w:val="22"/>
        </w:rPr>
      </w:pPr>
    </w:p>
    <w:p w14:paraId="3E098BBD" w14:textId="104B1E11" w:rsidR="00476FBC" w:rsidRDefault="00476FBC" w:rsidP="00DA2C0B">
      <w:pPr>
        <w:ind w:left="2070"/>
        <w:rPr>
          <w:rFonts w:ascii="Avenir Book" w:hAnsi="Avenir Book"/>
          <w:sz w:val="22"/>
          <w:szCs w:val="22"/>
        </w:rPr>
      </w:pPr>
    </w:p>
    <w:p w14:paraId="4A16A9F6" w14:textId="77777777" w:rsidR="000C4734" w:rsidRDefault="000C4734" w:rsidP="00DA2C0B">
      <w:pPr>
        <w:ind w:left="2070"/>
        <w:rPr>
          <w:rFonts w:ascii="Avenir Book" w:hAnsi="Avenir Book"/>
          <w:sz w:val="22"/>
          <w:szCs w:val="22"/>
        </w:rPr>
      </w:pPr>
    </w:p>
    <w:p w14:paraId="58594DBB" w14:textId="072A0A1B" w:rsidR="000C4734" w:rsidRPr="00F34911" w:rsidRDefault="000C4734" w:rsidP="00DA2C0B">
      <w:pPr>
        <w:ind w:left="2070"/>
        <w:rPr>
          <w:rFonts w:ascii="Avenir Book" w:hAnsi="Avenir Book"/>
          <w:b/>
          <w:sz w:val="22"/>
          <w:szCs w:val="22"/>
        </w:rPr>
      </w:pPr>
      <w:r w:rsidRPr="001146AF">
        <w:rPr>
          <w:rFonts w:ascii="Avenir Book" w:hAnsi="Avenir Book"/>
          <w:b/>
          <w:sz w:val="22"/>
          <w:szCs w:val="22"/>
          <w:highlight w:val="green"/>
        </w:rPr>
        <w:t>Call and Criteria Team…</w:t>
      </w:r>
      <w:r w:rsidR="00FF72E2" w:rsidRPr="001146AF">
        <w:rPr>
          <w:rFonts w:ascii="Avenir Book" w:hAnsi="Avenir Book"/>
          <w:b/>
          <w:sz w:val="22"/>
          <w:szCs w:val="22"/>
          <w:highlight w:val="green"/>
        </w:rPr>
        <w:t xml:space="preserve"> </w:t>
      </w:r>
      <w:r w:rsidRPr="001146AF">
        <w:rPr>
          <w:rFonts w:ascii="Avenir Book" w:hAnsi="Avenir Book"/>
          <w:b/>
          <w:sz w:val="22"/>
          <w:szCs w:val="22"/>
          <w:highlight w:val="green"/>
        </w:rPr>
        <w:t>Please iterate here on how these problems might be solved using art, design, en</w:t>
      </w:r>
      <w:r w:rsidR="003B510A" w:rsidRPr="001146AF">
        <w:rPr>
          <w:rFonts w:ascii="Avenir Book" w:hAnsi="Avenir Book"/>
          <w:b/>
          <w:sz w:val="22"/>
          <w:szCs w:val="22"/>
          <w:highlight w:val="green"/>
        </w:rPr>
        <w:t>gineering and technology. Thank you</w:t>
      </w:r>
      <w:r w:rsidR="003B510A">
        <w:rPr>
          <w:rFonts w:ascii="Avenir Book" w:hAnsi="Avenir Book"/>
          <w:b/>
          <w:sz w:val="22"/>
          <w:szCs w:val="22"/>
        </w:rPr>
        <w:t>!</w:t>
      </w:r>
    </w:p>
    <w:p w14:paraId="71864591" w14:textId="77777777" w:rsidR="00DA50CC" w:rsidRDefault="00DA50CC" w:rsidP="00DA2C0B">
      <w:pPr>
        <w:ind w:left="2070"/>
        <w:rPr>
          <w:rFonts w:ascii="Avenir Book" w:hAnsi="Avenir Book"/>
          <w:b/>
          <w:sz w:val="22"/>
          <w:szCs w:val="22"/>
        </w:rPr>
      </w:pPr>
    </w:p>
    <w:p w14:paraId="2C01B2F2" w14:textId="77777777" w:rsidR="00D9131B" w:rsidRDefault="00D9131B" w:rsidP="00300C34">
      <w:pPr>
        <w:ind w:left="2070"/>
        <w:rPr>
          <w:rFonts w:ascii="Avenir Book" w:hAnsi="Avenir Book"/>
          <w:b/>
          <w:sz w:val="22"/>
          <w:szCs w:val="22"/>
        </w:rPr>
      </w:pPr>
    </w:p>
    <w:p w14:paraId="1D20C185" w14:textId="1DE57B88" w:rsidR="00300C34" w:rsidRPr="009700FF" w:rsidRDefault="00300C34" w:rsidP="00300C34">
      <w:pPr>
        <w:ind w:left="2070"/>
        <w:rPr>
          <w:rFonts w:ascii="Avenir Book" w:hAnsi="Avenir Book"/>
          <w:b/>
          <w:sz w:val="22"/>
          <w:szCs w:val="22"/>
        </w:rPr>
      </w:pPr>
      <w:r w:rsidRPr="009700FF">
        <w:rPr>
          <w:rFonts w:ascii="Avenir Book" w:hAnsi="Avenir Book"/>
          <w:b/>
          <w:sz w:val="22"/>
          <w:szCs w:val="22"/>
        </w:rPr>
        <w:t xml:space="preserve">Promotional </w:t>
      </w:r>
      <w:r w:rsidR="00BA3727">
        <w:rPr>
          <w:rFonts w:ascii="Avenir Book" w:hAnsi="Avenir Book"/>
          <w:b/>
          <w:sz w:val="22"/>
          <w:szCs w:val="22"/>
        </w:rPr>
        <w:t xml:space="preserve">Poster </w:t>
      </w:r>
      <w:r w:rsidRPr="009700FF">
        <w:rPr>
          <w:rFonts w:ascii="Avenir Book" w:hAnsi="Avenir Book"/>
          <w:b/>
          <w:sz w:val="22"/>
          <w:szCs w:val="22"/>
        </w:rPr>
        <w:t>Call</w:t>
      </w:r>
    </w:p>
    <w:p w14:paraId="362A747F" w14:textId="77777777" w:rsidR="003952B8" w:rsidRPr="002678E3" w:rsidRDefault="003952B8" w:rsidP="003952B8">
      <w:pPr>
        <w:ind w:left="207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How you can you make the City of San José an incredible place to live work and play?</w:t>
      </w:r>
    </w:p>
    <w:p w14:paraId="3270C9FD" w14:textId="77777777" w:rsidR="00D9131B" w:rsidRDefault="00D9131B" w:rsidP="003952B8">
      <w:pPr>
        <w:ind w:left="2070"/>
        <w:rPr>
          <w:rFonts w:ascii="Avenir Book" w:hAnsi="Avenir Book"/>
          <w:sz w:val="22"/>
          <w:szCs w:val="22"/>
        </w:rPr>
      </w:pPr>
    </w:p>
    <w:p w14:paraId="4E3BEE4B" w14:textId="77777777" w:rsidR="003952B8" w:rsidRDefault="003952B8" w:rsidP="003952B8">
      <w:pPr>
        <w:ind w:left="2070"/>
        <w:rPr>
          <w:rFonts w:ascii="Avenir Book" w:hAnsi="Avenir Book"/>
          <w:sz w:val="22"/>
          <w:szCs w:val="22"/>
        </w:rPr>
      </w:pPr>
      <w:r w:rsidRPr="00782189">
        <w:rPr>
          <w:rFonts w:ascii="Avenir Book" w:hAnsi="Avenir Book"/>
          <w:sz w:val="22"/>
          <w:szCs w:val="22"/>
        </w:rPr>
        <w:t xml:space="preserve">The </w:t>
      </w:r>
      <w:proofErr w:type="spellStart"/>
      <w:r w:rsidRPr="00782189">
        <w:rPr>
          <w:rFonts w:ascii="Avenir Book" w:hAnsi="Avenir Book"/>
          <w:sz w:val="22"/>
          <w:szCs w:val="22"/>
        </w:rPr>
        <w:t>Paseo</w:t>
      </w:r>
      <w:proofErr w:type="spellEnd"/>
      <w:r w:rsidRPr="00782189">
        <w:rPr>
          <w:rFonts w:ascii="Avenir Book" w:hAnsi="Avenir Book"/>
          <w:sz w:val="22"/>
          <w:szCs w:val="22"/>
        </w:rPr>
        <w:t xml:space="preserve"> Public Prototyping Challenge</w:t>
      </w:r>
      <w:r>
        <w:rPr>
          <w:rFonts w:ascii="Avenir Book" w:hAnsi="Avenir Book"/>
          <w:sz w:val="22"/>
          <w:szCs w:val="22"/>
        </w:rPr>
        <w:t xml:space="preserve"> invites multidisciplinary student teams at San José State University to envision and create brighter future for the people of San José! </w:t>
      </w:r>
    </w:p>
    <w:p w14:paraId="6FE317CA" w14:textId="77777777" w:rsidR="00D9131B" w:rsidRDefault="003952B8" w:rsidP="00D9131B">
      <w:pPr>
        <w:ind w:left="207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The </w:t>
      </w:r>
      <w:proofErr w:type="spellStart"/>
      <w:r>
        <w:rPr>
          <w:rFonts w:ascii="Avenir Book" w:hAnsi="Avenir Book"/>
          <w:sz w:val="22"/>
          <w:szCs w:val="22"/>
        </w:rPr>
        <w:t>Paseo</w:t>
      </w:r>
      <w:proofErr w:type="spellEnd"/>
      <w:r>
        <w:rPr>
          <w:rFonts w:ascii="Avenir Book" w:hAnsi="Avenir Book"/>
          <w:sz w:val="22"/>
          <w:szCs w:val="22"/>
        </w:rPr>
        <w:t xml:space="preserve"> Challenge is open to students from all disciplines at SJSU to envision and create innovative prototypes using art, design, engineering</w:t>
      </w:r>
      <w:r w:rsidRPr="00E81E37">
        <w:rPr>
          <w:rFonts w:ascii="Avenir Book" w:hAnsi="Avenir Book"/>
          <w:sz w:val="22"/>
          <w:szCs w:val="22"/>
        </w:rPr>
        <w:t xml:space="preserve"> and technology to address real world problems</w:t>
      </w:r>
      <w:r>
        <w:rPr>
          <w:rFonts w:ascii="Avenir Book" w:hAnsi="Avenir Book"/>
          <w:sz w:val="22"/>
          <w:szCs w:val="22"/>
        </w:rPr>
        <w:t xml:space="preserve"> in the City of San José.</w:t>
      </w:r>
      <w:r w:rsidR="00D9131B">
        <w:rPr>
          <w:rFonts w:ascii="Avenir Book" w:hAnsi="Avenir Book"/>
          <w:sz w:val="22"/>
          <w:szCs w:val="22"/>
        </w:rPr>
        <w:t xml:space="preserve"> </w:t>
      </w:r>
    </w:p>
    <w:p w14:paraId="450F6A61" w14:textId="77777777" w:rsidR="003952B8" w:rsidRDefault="003952B8" w:rsidP="00300C34">
      <w:pPr>
        <w:ind w:left="2070"/>
        <w:rPr>
          <w:rFonts w:ascii="Avenir Book" w:hAnsi="Avenir Book"/>
          <w:bCs/>
          <w:sz w:val="22"/>
          <w:szCs w:val="22"/>
        </w:rPr>
      </w:pPr>
    </w:p>
    <w:p w14:paraId="4948FA26" w14:textId="768C1D17" w:rsidR="003952B8" w:rsidRPr="003952B8" w:rsidRDefault="00300C34" w:rsidP="00300C34">
      <w:pPr>
        <w:ind w:left="2070"/>
        <w:rPr>
          <w:rFonts w:ascii="Avenir Book" w:hAnsi="Avenir Book"/>
          <w:b/>
          <w:bCs/>
          <w:sz w:val="22"/>
          <w:szCs w:val="22"/>
        </w:rPr>
      </w:pPr>
      <w:r w:rsidRPr="003952B8">
        <w:rPr>
          <w:rFonts w:ascii="Avenir Book" w:hAnsi="Avenir Book"/>
          <w:b/>
          <w:bCs/>
          <w:sz w:val="22"/>
          <w:szCs w:val="22"/>
        </w:rPr>
        <w:t>Submit your proposal</w:t>
      </w:r>
      <w:r w:rsidR="003952B8" w:rsidRPr="003952B8">
        <w:rPr>
          <w:rFonts w:ascii="Avenir Book" w:hAnsi="Avenir Book"/>
          <w:b/>
          <w:bCs/>
          <w:sz w:val="22"/>
          <w:szCs w:val="22"/>
        </w:rPr>
        <w:t xml:space="preserve"> now!</w:t>
      </w:r>
    </w:p>
    <w:p w14:paraId="5C340B7E" w14:textId="77777777" w:rsidR="00300C34" w:rsidRPr="009700FF" w:rsidRDefault="00300C34" w:rsidP="00300C34">
      <w:pPr>
        <w:ind w:left="2070"/>
        <w:rPr>
          <w:rFonts w:ascii="Avenir Book" w:hAnsi="Avenir Book"/>
          <w:sz w:val="22"/>
          <w:szCs w:val="22"/>
        </w:rPr>
      </w:pPr>
    </w:p>
    <w:p w14:paraId="0ADD9E68" w14:textId="77777777" w:rsidR="003952B8" w:rsidRPr="003F1A0A" w:rsidRDefault="003952B8" w:rsidP="003952B8">
      <w:pPr>
        <w:ind w:left="2070"/>
        <w:rPr>
          <w:rFonts w:ascii="Avenir Book" w:hAnsi="Avenir Book"/>
          <w:sz w:val="22"/>
          <w:szCs w:val="22"/>
        </w:rPr>
      </w:pPr>
      <w:r w:rsidRPr="009700FF">
        <w:rPr>
          <w:rFonts w:ascii="Avenir Book" w:hAnsi="Avenir Book"/>
          <w:b/>
          <w:bCs/>
          <w:sz w:val="22"/>
          <w:szCs w:val="22"/>
        </w:rPr>
        <w:t>Over $10,000 in scholarships and prizes will be awarded</w:t>
      </w:r>
      <w:r>
        <w:rPr>
          <w:rFonts w:ascii="Avenir Book" w:hAnsi="Avenir Book"/>
          <w:b/>
          <w:bCs/>
          <w:sz w:val="22"/>
          <w:szCs w:val="22"/>
        </w:rPr>
        <w:t xml:space="preserve"> to winning teams!</w:t>
      </w:r>
    </w:p>
    <w:p w14:paraId="7312A151" w14:textId="77777777" w:rsidR="003952B8" w:rsidRDefault="003952B8" w:rsidP="00300C34">
      <w:pPr>
        <w:ind w:left="2070"/>
        <w:rPr>
          <w:rFonts w:ascii="Avenir Book" w:hAnsi="Avenir Book"/>
          <w:bCs/>
          <w:sz w:val="22"/>
          <w:szCs w:val="22"/>
        </w:rPr>
      </w:pPr>
    </w:p>
    <w:p w14:paraId="44DF181C" w14:textId="696FA3ED" w:rsidR="006E177C" w:rsidRDefault="003952B8" w:rsidP="00C21793">
      <w:pPr>
        <w:ind w:left="207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bCs/>
          <w:sz w:val="22"/>
          <w:szCs w:val="22"/>
        </w:rPr>
        <w:t xml:space="preserve">Following submission review by faculty, non-profit and industry experts, </w:t>
      </w:r>
      <w:r w:rsidR="00B1641B">
        <w:rPr>
          <w:rFonts w:ascii="Avenir Book" w:hAnsi="Avenir Book"/>
          <w:bCs/>
          <w:sz w:val="22"/>
          <w:szCs w:val="22"/>
        </w:rPr>
        <w:t>25</w:t>
      </w:r>
      <w:r w:rsidR="00300C34" w:rsidRPr="000D5124">
        <w:rPr>
          <w:rFonts w:ascii="Avenir Book" w:hAnsi="Avenir Book"/>
          <w:bCs/>
          <w:sz w:val="22"/>
          <w:szCs w:val="22"/>
        </w:rPr>
        <w:t xml:space="preserve"> SJSU student teams will be selected to receive </w:t>
      </w:r>
      <w:r w:rsidR="00300C34" w:rsidRPr="00A04A9D">
        <w:rPr>
          <w:rFonts w:ascii="Avenir Black" w:hAnsi="Avenir Black"/>
          <w:bCs/>
          <w:sz w:val="22"/>
          <w:szCs w:val="22"/>
        </w:rPr>
        <w:t>$1,000</w:t>
      </w:r>
      <w:r w:rsidR="00300C34" w:rsidRPr="009700FF">
        <w:rPr>
          <w:rFonts w:ascii="Avenir Book" w:hAnsi="Avenir Book"/>
          <w:sz w:val="22"/>
          <w:szCs w:val="22"/>
        </w:rPr>
        <w:t xml:space="preserve"> to create innovative prototypes </w:t>
      </w:r>
      <w:r w:rsidR="00EB3D1A">
        <w:rPr>
          <w:rFonts w:ascii="Avenir Book" w:hAnsi="Avenir Book"/>
          <w:sz w:val="22"/>
          <w:szCs w:val="22"/>
        </w:rPr>
        <w:t>beginning</w:t>
      </w:r>
      <w:r w:rsidR="00300C34">
        <w:rPr>
          <w:rFonts w:ascii="Avenir Book" w:hAnsi="Avenir Book"/>
          <w:sz w:val="22"/>
          <w:szCs w:val="22"/>
        </w:rPr>
        <w:t xml:space="preserve"> in</w:t>
      </w:r>
      <w:r w:rsidR="00300C34" w:rsidRPr="009700FF">
        <w:rPr>
          <w:rFonts w:ascii="Avenir Book" w:hAnsi="Avenir Book"/>
          <w:sz w:val="22"/>
          <w:szCs w:val="22"/>
        </w:rPr>
        <w:t xml:space="preserve"> Fall 2016. Competing teams will present their </w:t>
      </w:r>
      <w:r>
        <w:rPr>
          <w:rFonts w:ascii="Avenir Book" w:hAnsi="Avenir Book"/>
          <w:sz w:val="22"/>
          <w:szCs w:val="22"/>
        </w:rPr>
        <w:t>culminating prototypes</w:t>
      </w:r>
      <w:r w:rsidR="00036BD8">
        <w:rPr>
          <w:rFonts w:ascii="Avenir Book" w:hAnsi="Avenir Book"/>
          <w:sz w:val="22"/>
          <w:szCs w:val="22"/>
        </w:rPr>
        <w:t xml:space="preserve"> </w:t>
      </w:r>
      <w:r w:rsidR="00300C34" w:rsidRPr="009700FF">
        <w:rPr>
          <w:rFonts w:ascii="Avenir Book" w:hAnsi="Avenir Book"/>
          <w:sz w:val="22"/>
          <w:szCs w:val="22"/>
        </w:rPr>
        <w:t xml:space="preserve">at the </w:t>
      </w:r>
      <w:proofErr w:type="spellStart"/>
      <w:r w:rsidR="00300C34" w:rsidRPr="009700FF">
        <w:rPr>
          <w:rFonts w:ascii="Avenir Book" w:hAnsi="Avenir Book"/>
          <w:sz w:val="22"/>
          <w:szCs w:val="22"/>
        </w:rPr>
        <w:t>Paseo</w:t>
      </w:r>
      <w:proofErr w:type="spellEnd"/>
      <w:r w:rsidR="00300C34" w:rsidRPr="009700FF">
        <w:rPr>
          <w:rFonts w:ascii="Avenir Book" w:hAnsi="Avenir Book"/>
          <w:sz w:val="22"/>
          <w:szCs w:val="22"/>
        </w:rPr>
        <w:t xml:space="preserve"> Public Prototyping Festival at the SJSU Hammer Theatre Center on the </w:t>
      </w:r>
      <w:proofErr w:type="spellStart"/>
      <w:r w:rsidR="00300C34" w:rsidRPr="009700FF">
        <w:rPr>
          <w:rFonts w:ascii="Avenir Book" w:hAnsi="Avenir Book"/>
          <w:sz w:val="22"/>
          <w:szCs w:val="22"/>
        </w:rPr>
        <w:t>Paseo</w:t>
      </w:r>
      <w:proofErr w:type="spellEnd"/>
      <w:r w:rsidR="00300C34" w:rsidRPr="009700FF">
        <w:rPr>
          <w:rFonts w:ascii="Avenir Book" w:hAnsi="Avenir Book"/>
          <w:sz w:val="22"/>
          <w:szCs w:val="22"/>
        </w:rPr>
        <w:t xml:space="preserve"> de S</w:t>
      </w:r>
      <w:r w:rsidR="00300C34">
        <w:rPr>
          <w:rFonts w:ascii="Avenir Book" w:hAnsi="Avenir Book"/>
          <w:sz w:val="22"/>
          <w:szCs w:val="22"/>
        </w:rPr>
        <w:t>an Antonio at a public art</w:t>
      </w:r>
      <w:r w:rsidR="00D95A5B">
        <w:rPr>
          <w:rFonts w:ascii="Avenir Book" w:hAnsi="Avenir Book"/>
          <w:sz w:val="22"/>
          <w:szCs w:val="22"/>
        </w:rPr>
        <w:t>s</w:t>
      </w:r>
      <w:r w:rsidR="00300C34">
        <w:rPr>
          <w:rFonts w:ascii="Avenir Book" w:hAnsi="Avenir Book"/>
          <w:sz w:val="22"/>
          <w:szCs w:val="22"/>
        </w:rPr>
        <w:t>, c</w:t>
      </w:r>
      <w:r w:rsidR="00D95A5B">
        <w:rPr>
          <w:rFonts w:ascii="Avenir Book" w:hAnsi="Avenir Book"/>
          <w:sz w:val="22"/>
          <w:szCs w:val="22"/>
        </w:rPr>
        <w:t>ulture, and technology festival in Spring 2017.</w:t>
      </w:r>
    </w:p>
    <w:p w14:paraId="50B1C0FB" w14:textId="77777777" w:rsidR="008C34B9" w:rsidRDefault="008C34B9" w:rsidP="00CF2C5E">
      <w:pPr>
        <w:ind w:left="2070"/>
        <w:rPr>
          <w:rFonts w:ascii="Avenir Book" w:hAnsi="Avenir Book"/>
          <w:b/>
          <w:sz w:val="22"/>
          <w:szCs w:val="22"/>
        </w:rPr>
      </w:pPr>
    </w:p>
    <w:p w14:paraId="37844898" w14:textId="77777777" w:rsidR="00CF2C5E" w:rsidRPr="00F30FA5" w:rsidRDefault="00CF2C5E" w:rsidP="00CF2C5E">
      <w:pPr>
        <w:ind w:left="2070"/>
        <w:rPr>
          <w:rFonts w:ascii="Avenir Book" w:hAnsi="Avenir Book"/>
          <w:b/>
          <w:sz w:val="22"/>
          <w:szCs w:val="22"/>
        </w:rPr>
      </w:pPr>
      <w:r w:rsidRPr="00F30FA5">
        <w:rPr>
          <w:rFonts w:ascii="Avenir Book" w:hAnsi="Avenir Book"/>
          <w:b/>
          <w:sz w:val="22"/>
          <w:szCs w:val="22"/>
        </w:rPr>
        <w:t>Project Selection Criteria</w:t>
      </w:r>
    </w:p>
    <w:p w14:paraId="68E1BC78" w14:textId="77777777" w:rsidR="00CF2C5E" w:rsidRPr="002E0802" w:rsidRDefault="00CF2C5E" w:rsidP="00CF2C5E">
      <w:pPr>
        <w:numPr>
          <w:ilvl w:val="0"/>
          <w:numId w:val="1"/>
        </w:numPr>
        <w:tabs>
          <w:tab w:val="left" w:pos="2160"/>
        </w:tabs>
        <w:ind w:left="2520" w:hanging="270"/>
        <w:rPr>
          <w:rFonts w:ascii="Avenir Book" w:hAnsi="Avenir Book"/>
          <w:sz w:val="22"/>
          <w:szCs w:val="22"/>
        </w:rPr>
      </w:pPr>
      <w:r w:rsidRPr="002E0802">
        <w:rPr>
          <w:rFonts w:ascii="Avenir Book" w:hAnsi="Avenir Book"/>
          <w:sz w:val="22"/>
          <w:szCs w:val="22"/>
        </w:rPr>
        <w:t>Does it have the potential to impact society in a positive way?</w:t>
      </w:r>
    </w:p>
    <w:p w14:paraId="37082BD9" w14:textId="77777777" w:rsidR="00CF2C5E" w:rsidRPr="002E0802" w:rsidRDefault="00CF2C5E" w:rsidP="00CF2C5E">
      <w:pPr>
        <w:numPr>
          <w:ilvl w:val="0"/>
          <w:numId w:val="1"/>
        </w:numPr>
        <w:tabs>
          <w:tab w:val="left" w:pos="2160"/>
        </w:tabs>
        <w:ind w:left="2520" w:hanging="270"/>
        <w:rPr>
          <w:rFonts w:ascii="Avenir Book" w:hAnsi="Avenir Book"/>
          <w:sz w:val="22"/>
          <w:szCs w:val="22"/>
        </w:rPr>
      </w:pPr>
      <w:r w:rsidRPr="002E0802">
        <w:rPr>
          <w:rFonts w:ascii="Avenir Book" w:hAnsi="Avenir Book"/>
          <w:sz w:val="22"/>
          <w:szCs w:val="22"/>
        </w:rPr>
        <w:t>Does it address a pressing social, cultural or environmental need?</w:t>
      </w:r>
    </w:p>
    <w:p w14:paraId="4F86FF05" w14:textId="77777777" w:rsidR="00CF2C5E" w:rsidRPr="002E0802" w:rsidRDefault="00CF2C5E" w:rsidP="00CF2C5E">
      <w:pPr>
        <w:numPr>
          <w:ilvl w:val="0"/>
          <w:numId w:val="1"/>
        </w:numPr>
        <w:tabs>
          <w:tab w:val="left" w:pos="2160"/>
        </w:tabs>
        <w:ind w:left="2520" w:hanging="270"/>
        <w:rPr>
          <w:rFonts w:ascii="Avenir Book" w:hAnsi="Avenir Book"/>
          <w:sz w:val="22"/>
          <w:szCs w:val="22"/>
        </w:rPr>
      </w:pPr>
      <w:r w:rsidRPr="002E0802">
        <w:rPr>
          <w:rFonts w:ascii="Avenir Book" w:hAnsi="Avenir Book"/>
          <w:sz w:val="22"/>
          <w:szCs w:val="22"/>
        </w:rPr>
        <w:t>Does it combine design and technology in a unique and innovative way?</w:t>
      </w:r>
    </w:p>
    <w:p w14:paraId="08F23ED5" w14:textId="77777777" w:rsidR="00CF2C5E" w:rsidRDefault="00CF2C5E" w:rsidP="00CF2C5E">
      <w:pPr>
        <w:numPr>
          <w:ilvl w:val="0"/>
          <w:numId w:val="1"/>
        </w:numPr>
        <w:tabs>
          <w:tab w:val="left" w:pos="2160"/>
        </w:tabs>
        <w:ind w:left="2520" w:hanging="27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Does it solve a problem using expertise from multiple disciplines?</w:t>
      </w:r>
    </w:p>
    <w:p w14:paraId="506126F4" w14:textId="77777777" w:rsidR="00CF2C5E" w:rsidRPr="002E0802" w:rsidRDefault="00CF2C5E" w:rsidP="00CF2C5E">
      <w:pPr>
        <w:numPr>
          <w:ilvl w:val="0"/>
          <w:numId w:val="1"/>
        </w:numPr>
        <w:tabs>
          <w:tab w:val="left" w:pos="2160"/>
        </w:tabs>
        <w:ind w:left="2520" w:hanging="27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Does it impact the people of San José?</w:t>
      </w:r>
    </w:p>
    <w:p w14:paraId="7D8EB4DF" w14:textId="77777777" w:rsidR="00B16795" w:rsidRDefault="00B16795" w:rsidP="00CF2C5E">
      <w:pPr>
        <w:ind w:left="2070"/>
        <w:rPr>
          <w:rFonts w:ascii="Avenir Book" w:hAnsi="Avenir Book"/>
          <w:b/>
          <w:sz w:val="22"/>
          <w:szCs w:val="22"/>
        </w:rPr>
      </w:pPr>
    </w:p>
    <w:p w14:paraId="0068C0C4" w14:textId="73C6E1FC" w:rsidR="00CF2C5E" w:rsidRPr="000709C7" w:rsidRDefault="00DB2BA3" w:rsidP="00CF2C5E">
      <w:pPr>
        <w:ind w:left="2070"/>
        <w:rPr>
          <w:rFonts w:ascii="Avenir Book" w:hAnsi="Avenir Book"/>
          <w:b/>
          <w:sz w:val="22"/>
          <w:szCs w:val="22"/>
        </w:rPr>
      </w:pPr>
      <w:r w:rsidRPr="000709C7">
        <w:rPr>
          <w:rFonts w:ascii="Avenir Book" w:hAnsi="Avenir Book"/>
          <w:b/>
          <w:sz w:val="22"/>
          <w:szCs w:val="22"/>
        </w:rPr>
        <w:t>Benefits t</w:t>
      </w:r>
      <w:r w:rsidR="007B1E4E" w:rsidRPr="000709C7">
        <w:rPr>
          <w:rFonts w:ascii="Avenir Book" w:hAnsi="Avenir Book"/>
          <w:b/>
          <w:sz w:val="22"/>
          <w:szCs w:val="22"/>
        </w:rPr>
        <w:t>o</w:t>
      </w:r>
      <w:r w:rsidR="0035388C" w:rsidRPr="000709C7">
        <w:rPr>
          <w:rFonts w:ascii="Avenir Book" w:hAnsi="Avenir Book"/>
          <w:b/>
          <w:sz w:val="22"/>
          <w:szCs w:val="22"/>
        </w:rPr>
        <w:t xml:space="preserve"> Students</w:t>
      </w:r>
    </w:p>
    <w:p w14:paraId="19A871E0" w14:textId="705F15AB" w:rsidR="008560AC" w:rsidRDefault="008560AC" w:rsidP="008560AC">
      <w:pPr>
        <w:pStyle w:val="ListParagraph"/>
        <w:numPr>
          <w:ilvl w:val="0"/>
          <w:numId w:val="7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Create innovative prototypes to build a brighter future</w:t>
      </w:r>
      <w:r w:rsidR="00F00BE5">
        <w:rPr>
          <w:rFonts w:ascii="Avenir Book" w:hAnsi="Avenir Book"/>
          <w:sz w:val="22"/>
          <w:szCs w:val="22"/>
        </w:rPr>
        <w:t xml:space="preserve"> for our world</w:t>
      </w:r>
    </w:p>
    <w:p w14:paraId="2B514C62" w14:textId="481EAC1C" w:rsidR="008560AC" w:rsidRPr="000B1229" w:rsidRDefault="00F00BE5" w:rsidP="008560AC">
      <w:pPr>
        <w:pStyle w:val="ListParagraph"/>
        <w:numPr>
          <w:ilvl w:val="0"/>
          <w:numId w:val="7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Make a lasting impact on the people</w:t>
      </w:r>
      <w:r w:rsidR="008560AC">
        <w:rPr>
          <w:rFonts w:ascii="Avenir Book" w:hAnsi="Avenir Book"/>
          <w:sz w:val="22"/>
          <w:szCs w:val="22"/>
        </w:rPr>
        <w:t xml:space="preserve"> of San José</w:t>
      </w:r>
    </w:p>
    <w:p w14:paraId="5BC7E79D" w14:textId="77777777" w:rsidR="008560AC" w:rsidRDefault="008560AC" w:rsidP="00CF2C5E">
      <w:pPr>
        <w:pStyle w:val="ListParagraph"/>
        <w:numPr>
          <w:ilvl w:val="0"/>
          <w:numId w:val="7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Learn about the community in which you live</w:t>
      </w:r>
      <w:r w:rsidRPr="008560AC">
        <w:rPr>
          <w:rFonts w:ascii="Avenir Book" w:hAnsi="Avenir Book"/>
          <w:sz w:val="22"/>
          <w:szCs w:val="22"/>
        </w:rPr>
        <w:t xml:space="preserve"> </w:t>
      </w:r>
    </w:p>
    <w:p w14:paraId="7868FC40" w14:textId="06612BBC" w:rsidR="004B3DC9" w:rsidRPr="008560AC" w:rsidRDefault="00CF2C5E" w:rsidP="00CF2C5E">
      <w:pPr>
        <w:pStyle w:val="ListParagraph"/>
        <w:numPr>
          <w:ilvl w:val="0"/>
          <w:numId w:val="7"/>
        </w:numPr>
        <w:rPr>
          <w:rFonts w:ascii="Avenir Book" w:hAnsi="Avenir Book"/>
          <w:sz w:val="22"/>
          <w:szCs w:val="22"/>
        </w:rPr>
      </w:pPr>
      <w:r w:rsidRPr="008560AC">
        <w:rPr>
          <w:rFonts w:ascii="Avenir Book" w:hAnsi="Avenir Book"/>
          <w:sz w:val="22"/>
          <w:szCs w:val="22"/>
        </w:rPr>
        <w:t xml:space="preserve">Work with companies, mentors, </w:t>
      </w:r>
      <w:r w:rsidR="00904C9A" w:rsidRPr="008560AC">
        <w:rPr>
          <w:rFonts w:ascii="Avenir Book" w:hAnsi="Avenir Book"/>
          <w:sz w:val="22"/>
          <w:szCs w:val="22"/>
        </w:rPr>
        <w:t>and industry</w:t>
      </w:r>
    </w:p>
    <w:p w14:paraId="46069EDE" w14:textId="119BE5CA" w:rsidR="00BA4CCF" w:rsidRPr="00F6402B" w:rsidRDefault="00A94250" w:rsidP="00F6402B">
      <w:pPr>
        <w:pStyle w:val="ListParagraph"/>
        <w:numPr>
          <w:ilvl w:val="0"/>
          <w:numId w:val="7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Network </w:t>
      </w:r>
      <w:r w:rsidR="00F00BE5">
        <w:rPr>
          <w:rFonts w:ascii="Avenir Book" w:hAnsi="Avenir Book"/>
          <w:sz w:val="22"/>
          <w:szCs w:val="22"/>
        </w:rPr>
        <w:t>with other student teams</w:t>
      </w:r>
    </w:p>
    <w:sectPr w:rsidR="00BA4CCF" w:rsidRPr="00F6402B" w:rsidSect="007C3387">
      <w:headerReference w:type="default" r:id="rId9"/>
      <w:footerReference w:type="default" r:id="rId10"/>
      <w:pgSz w:w="12240" w:h="15840"/>
      <w:pgMar w:top="360" w:right="990" w:bottom="360" w:left="450" w:header="180" w:footer="2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467B69" w14:textId="77777777" w:rsidR="00904C9A" w:rsidRDefault="00904C9A" w:rsidP="0017493D">
      <w:r>
        <w:separator/>
      </w:r>
    </w:p>
  </w:endnote>
  <w:endnote w:type="continuationSeparator" w:id="0">
    <w:p w14:paraId="7527EC0B" w14:textId="77777777" w:rsidR="00904C9A" w:rsidRDefault="00904C9A" w:rsidP="00174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344C2F" w14:textId="2455AE78" w:rsidR="00904C9A" w:rsidRDefault="00904C9A" w:rsidP="000A4ED7">
    <w:pPr>
      <w:pStyle w:val="Footer"/>
      <w:ind w:left="360" w:right="-630"/>
      <w:jc w:val="right"/>
    </w:pPr>
    <w:r>
      <w:rPr>
        <w:noProof/>
      </w:rPr>
      <w:drawing>
        <wp:inline distT="0" distB="0" distL="0" distR="0" wp14:anchorId="0612E945" wp14:editId="526E5C17">
          <wp:extent cx="1767174" cy="330731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JSU Primary mark_4c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9887" cy="3312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EF682F" w14:textId="77777777" w:rsidR="00904C9A" w:rsidRDefault="00904C9A" w:rsidP="0017493D">
      <w:r>
        <w:separator/>
      </w:r>
    </w:p>
  </w:footnote>
  <w:footnote w:type="continuationSeparator" w:id="0">
    <w:p w14:paraId="5CE110CD" w14:textId="77777777" w:rsidR="00904C9A" w:rsidRDefault="00904C9A" w:rsidP="001749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632E46" w14:textId="496BA6F2" w:rsidR="00904C9A" w:rsidRDefault="00904C9A" w:rsidP="00344B5E">
    <w:pPr>
      <w:pStyle w:val="Header"/>
      <w:tabs>
        <w:tab w:val="left" w:pos="270"/>
      </w:tabs>
      <w:ind w:left="180" w:hanging="270"/>
    </w:pPr>
    <w:r>
      <w:rPr>
        <w:rFonts w:hint="eastAsia"/>
        <w:noProof/>
      </w:rPr>
      <w:drawing>
        <wp:inline distT="0" distB="0" distL="0" distR="0" wp14:anchorId="1F7D2575" wp14:editId="5677B51B">
          <wp:extent cx="1028870" cy="1485900"/>
          <wp:effectExtent l="0" t="0" r="1270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_logo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870" cy="148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</w:t>
    </w:r>
    <w:r>
      <w:br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015C7F"/>
    <w:multiLevelType w:val="hybridMultilevel"/>
    <w:tmpl w:val="2006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CA5B10"/>
    <w:multiLevelType w:val="hybridMultilevel"/>
    <w:tmpl w:val="76E21C16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">
    <w:nsid w:val="1F8312DC"/>
    <w:multiLevelType w:val="hybridMultilevel"/>
    <w:tmpl w:val="5BB6D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276700"/>
    <w:multiLevelType w:val="hybridMultilevel"/>
    <w:tmpl w:val="88D83840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5">
    <w:nsid w:val="456D32F3"/>
    <w:multiLevelType w:val="hybridMultilevel"/>
    <w:tmpl w:val="8FAAF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BB2950"/>
    <w:multiLevelType w:val="hybridMultilevel"/>
    <w:tmpl w:val="47FAA192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7">
    <w:nsid w:val="6C426AF5"/>
    <w:multiLevelType w:val="hybridMultilevel"/>
    <w:tmpl w:val="EC8EB542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8">
    <w:nsid w:val="707E6662"/>
    <w:multiLevelType w:val="hybridMultilevel"/>
    <w:tmpl w:val="F9D864E2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93D"/>
    <w:rsid w:val="00033ADF"/>
    <w:rsid w:val="00036BD8"/>
    <w:rsid w:val="000423D3"/>
    <w:rsid w:val="00047B7D"/>
    <w:rsid w:val="00054059"/>
    <w:rsid w:val="00065F17"/>
    <w:rsid w:val="000672D1"/>
    <w:rsid w:val="000709C7"/>
    <w:rsid w:val="000806D3"/>
    <w:rsid w:val="00085B49"/>
    <w:rsid w:val="000A4ED7"/>
    <w:rsid w:val="000B1229"/>
    <w:rsid w:val="000C151C"/>
    <w:rsid w:val="000C4734"/>
    <w:rsid w:val="000D4FE6"/>
    <w:rsid w:val="000D5124"/>
    <w:rsid w:val="000E597B"/>
    <w:rsid w:val="000E79A0"/>
    <w:rsid w:val="000F3814"/>
    <w:rsid w:val="00103816"/>
    <w:rsid w:val="00106B81"/>
    <w:rsid w:val="001146AF"/>
    <w:rsid w:val="0012433A"/>
    <w:rsid w:val="0013239C"/>
    <w:rsid w:val="00132949"/>
    <w:rsid w:val="001348A7"/>
    <w:rsid w:val="00147022"/>
    <w:rsid w:val="00156708"/>
    <w:rsid w:val="001634D9"/>
    <w:rsid w:val="001673D1"/>
    <w:rsid w:val="00167AC3"/>
    <w:rsid w:val="0017493D"/>
    <w:rsid w:val="0017517A"/>
    <w:rsid w:val="00197504"/>
    <w:rsid w:val="001B0DC6"/>
    <w:rsid w:val="001B3663"/>
    <w:rsid w:val="001E0B53"/>
    <w:rsid w:val="001E0F8B"/>
    <w:rsid w:val="00204416"/>
    <w:rsid w:val="00233BC9"/>
    <w:rsid w:val="00241370"/>
    <w:rsid w:val="002415F1"/>
    <w:rsid w:val="00241CAF"/>
    <w:rsid w:val="00266927"/>
    <w:rsid w:val="002678E3"/>
    <w:rsid w:val="002A59D6"/>
    <w:rsid w:val="002D14EF"/>
    <w:rsid w:val="002D6A6E"/>
    <w:rsid w:val="002E0802"/>
    <w:rsid w:val="002E2BDE"/>
    <w:rsid w:val="002E674B"/>
    <w:rsid w:val="00300C34"/>
    <w:rsid w:val="0030322C"/>
    <w:rsid w:val="00307004"/>
    <w:rsid w:val="00313327"/>
    <w:rsid w:val="003336BD"/>
    <w:rsid w:val="00340743"/>
    <w:rsid w:val="00344B5E"/>
    <w:rsid w:val="0035388C"/>
    <w:rsid w:val="00354E2A"/>
    <w:rsid w:val="00356646"/>
    <w:rsid w:val="00356CBB"/>
    <w:rsid w:val="00357DBF"/>
    <w:rsid w:val="00382C21"/>
    <w:rsid w:val="00382EA1"/>
    <w:rsid w:val="003952B8"/>
    <w:rsid w:val="003B510A"/>
    <w:rsid w:val="003E2B5A"/>
    <w:rsid w:val="003F1A0A"/>
    <w:rsid w:val="00402C0F"/>
    <w:rsid w:val="004047A7"/>
    <w:rsid w:val="00405833"/>
    <w:rsid w:val="004171D6"/>
    <w:rsid w:val="00427498"/>
    <w:rsid w:val="004422C4"/>
    <w:rsid w:val="0044522D"/>
    <w:rsid w:val="00446322"/>
    <w:rsid w:val="00457CF5"/>
    <w:rsid w:val="00473E38"/>
    <w:rsid w:val="00476FBC"/>
    <w:rsid w:val="00494A18"/>
    <w:rsid w:val="004A3148"/>
    <w:rsid w:val="004A3C4E"/>
    <w:rsid w:val="004A3DF6"/>
    <w:rsid w:val="004A577C"/>
    <w:rsid w:val="004B0909"/>
    <w:rsid w:val="004B3DC9"/>
    <w:rsid w:val="004D4ACB"/>
    <w:rsid w:val="004F755C"/>
    <w:rsid w:val="004F79F8"/>
    <w:rsid w:val="00504F9B"/>
    <w:rsid w:val="005104E9"/>
    <w:rsid w:val="00520A36"/>
    <w:rsid w:val="005234B8"/>
    <w:rsid w:val="005371AB"/>
    <w:rsid w:val="00545DDD"/>
    <w:rsid w:val="0055655B"/>
    <w:rsid w:val="00562DE8"/>
    <w:rsid w:val="00585848"/>
    <w:rsid w:val="0058718A"/>
    <w:rsid w:val="005A0821"/>
    <w:rsid w:val="005D06B9"/>
    <w:rsid w:val="005E3A50"/>
    <w:rsid w:val="005F1993"/>
    <w:rsid w:val="00613474"/>
    <w:rsid w:val="00627A4E"/>
    <w:rsid w:val="00633D32"/>
    <w:rsid w:val="00635B66"/>
    <w:rsid w:val="0064592D"/>
    <w:rsid w:val="00653E29"/>
    <w:rsid w:val="006705EC"/>
    <w:rsid w:val="006831A2"/>
    <w:rsid w:val="006A0FD0"/>
    <w:rsid w:val="006B3FD3"/>
    <w:rsid w:val="006B4D2C"/>
    <w:rsid w:val="006B5FDA"/>
    <w:rsid w:val="006B6154"/>
    <w:rsid w:val="006E177C"/>
    <w:rsid w:val="006F463D"/>
    <w:rsid w:val="00705840"/>
    <w:rsid w:val="00747E27"/>
    <w:rsid w:val="00782189"/>
    <w:rsid w:val="00783C3B"/>
    <w:rsid w:val="00797044"/>
    <w:rsid w:val="007A3747"/>
    <w:rsid w:val="007A3B49"/>
    <w:rsid w:val="007B1E4E"/>
    <w:rsid w:val="007C3387"/>
    <w:rsid w:val="007C5E7B"/>
    <w:rsid w:val="007C7C5B"/>
    <w:rsid w:val="007D6B64"/>
    <w:rsid w:val="00821B29"/>
    <w:rsid w:val="0082388F"/>
    <w:rsid w:val="008360B7"/>
    <w:rsid w:val="00845987"/>
    <w:rsid w:val="008560AC"/>
    <w:rsid w:val="00865E54"/>
    <w:rsid w:val="008679CF"/>
    <w:rsid w:val="008730B9"/>
    <w:rsid w:val="008902ED"/>
    <w:rsid w:val="008907E4"/>
    <w:rsid w:val="008953BE"/>
    <w:rsid w:val="008B0561"/>
    <w:rsid w:val="008B7E3F"/>
    <w:rsid w:val="008C34B9"/>
    <w:rsid w:val="008D3329"/>
    <w:rsid w:val="008E1D43"/>
    <w:rsid w:val="008F1C85"/>
    <w:rsid w:val="00903362"/>
    <w:rsid w:val="00904C9A"/>
    <w:rsid w:val="009122EE"/>
    <w:rsid w:val="00920510"/>
    <w:rsid w:val="0092268A"/>
    <w:rsid w:val="00942355"/>
    <w:rsid w:val="00951C13"/>
    <w:rsid w:val="00952C7E"/>
    <w:rsid w:val="00955C19"/>
    <w:rsid w:val="00962DC4"/>
    <w:rsid w:val="009700FF"/>
    <w:rsid w:val="00986060"/>
    <w:rsid w:val="00992181"/>
    <w:rsid w:val="00994729"/>
    <w:rsid w:val="009C3A85"/>
    <w:rsid w:val="009D2587"/>
    <w:rsid w:val="00A04A9D"/>
    <w:rsid w:val="00A1212B"/>
    <w:rsid w:val="00A1480F"/>
    <w:rsid w:val="00A25B27"/>
    <w:rsid w:val="00A361A6"/>
    <w:rsid w:val="00A43818"/>
    <w:rsid w:val="00A62387"/>
    <w:rsid w:val="00A72732"/>
    <w:rsid w:val="00A92C70"/>
    <w:rsid w:val="00A94250"/>
    <w:rsid w:val="00A94C53"/>
    <w:rsid w:val="00A976D5"/>
    <w:rsid w:val="00AC41B8"/>
    <w:rsid w:val="00AD234D"/>
    <w:rsid w:val="00AE12DF"/>
    <w:rsid w:val="00AE1C0D"/>
    <w:rsid w:val="00B01F4F"/>
    <w:rsid w:val="00B02D41"/>
    <w:rsid w:val="00B05005"/>
    <w:rsid w:val="00B15E28"/>
    <w:rsid w:val="00B1641B"/>
    <w:rsid w:val="00B16795"/>
    <w:rsid w:val="00B20BF0"/>
    <w:rsid w:val="00B31BBC"/>
    <w:rsid w:val="00B44421"/>
    <w:rsid w:val="00B52B91"/>
    <w:rsid w:val="00B5339C"/>
    <w:rsid w:val="00B6018B"/>
    <w:rsid w:val="00B6212D"/>
    <w:rsid w:val="00B751D2"/>
    <w:rsid w:val="00B75791"/>
    <w:rsid w:val="00B75B9C"/>
    <w:rsid w:val="00B75DE8"/>
    <w:rsid w:val="00B90A52"/>
    <w:rsid w:val="00BA2B8A"/>
    <w:rsid w:val="00BA3727"/>
    <w:rsid w:val="00BA4CCF"/>
    <w:rsid w:val="00BB492E"/>
    <w:rsid w:val="00BC02FE"/>
    <w:rsid w:val="00BC1673"/>
    <w:rsid w:val="00BC2098"/>
    <w:rsid w:val="00BD1717"/>
    <w:rsid w:val="00BD3112"/>
    <w:rsid w:val="00BD50E5"/>
    <w:rsid w:val="00BD79BC"/>
    <w:rsid w:val="00BF135F"/>
    <w:rsid w:val="00BF395D"/>
    <w:rsid w:val="00C05CCE"/>
    <w:rsid w:val="00C06EBA"/>
    <w:rsid w:val="00C0755E"/>
    <w:rsid w:val="00C201C8"/>
    <w:rsid w:val="00C21793"/>
    <w:rsid w:val="00C24E10"/>
    <w:rsid w:val="00C265AF"/>
    <w:rsid w:val="00C3090D"/>
    <w:rsid w:val="00C3358A"/>
    <w:rsid w:val="00C33C7F"/>
    <w:rsid w:val="00C52E2B"/>
    <w:rsid w:val="00C64D8D"/>
    <w:rsid w:val="00C748B9"/>
    <w:rsid w:val="00C76818"/>
    <w:rsid w:val="00C82072"/>
    <w:rsid w:val="00C834C4"/>
    <w:rsid w:val="00C94FEB"/>
    <w:rsid w:val="00CC0008"/>
    <w:rsid w:val="00CD28A3"/>
    <w:rsid w:val="00CD4089"/>
    <w:rsid w:val="00CD6362"/>
    <w:rsid w:val="00CE7DE5"/>
    <w:rsid w:val="00CF1B1A"/>
    <w:rsid w:val="00CF2C5E"/>
    <w:rsid w:val="00CF5731"/>
    <w:rsid w:val="00D04236"/>
    <w:rsid w:val="00D10A13"/>
    <w:rsid w:val="00D167D3"/>
    <w:rsid w:val="00D2721B"/>
    <w:rsid w:val="00D369CC"/>
    <w:rsid w:val="00D411FB"/>
    <w:rsid w:val="00D602CF"/>
    <w:rsid w:val="00D6034C"/>
    <w:rsid w:val="00D72617"/>
    <w:rsid w:val="00D81C59"/>
    <w:rsid w:val="00D9131B"/>
    <w:rsid w:val="00D93471"/>
    <w:rsid w:val="00D95A5B"/>
    <w:rsid w:val="00DA2C0B"/>
    <w:rsid w:val="00DA50CC"/>
    <w:rsid w:val="00DB2BA3"/>
    <w:rsid w:val="00DB348C"/>
    <w:rsid w:val="00DC05ED"/>
    <w:rsid w:val="00DF64DC"/>
    <w:rsid w:val="00E1106D"/>
    <w:rsid w:val="00E159D5"/>
    <w:rsid w:val="00E20074"/>
    <w:rsid w:val="00E24F54"/>
    <w:rsid w:val="00E65AC0"/>
    <w:rsid w:val="00E71DF1"/>
    <w:rsid w:val="00E81E37"/>
    <w:rsid w:val="00E902D0"/>
    <w:rsid w:val="00E91E7F"/>
    <w:rsid w:val="00EA0656"/>
    <w:rsid w:val="00EA0EDE"/>
    <w:rsid w:val="00EB3D1A"/>
    <w:rsid w:val="00EB5F33"/>
    <w:rsid w:val="00EC1AFE"/>
    <w:rsid w:val="00ED0B2B"/>
    <w:rsid w:val="00EF51C9"/>
    <w:rsid w:val="00F00BE5"/>
    <w:rsid w:val="00F02C47"/>
    <w:rsid w:val="00F30FA5"/>
    <w:rsid w:val="00F344C3"/>
    <w:rsid w:val="00F34911"/>
    <w:rsid w:val="00F3517C"/>
    <w:rsid w:val="00F415FF"/>
    <w:rsid w:val="00F56E62"/>
    <w:rsid w:val="00F61D51"/>
    <w:rsid w:val="00F6402B"/>
    <w:rsid w:val="00F66576"/>
    <w:rsid w:val="00F72DCA"/>
    <w:rsid w:val="00F77BF0"/>
    <w:rsid w:val="00F80AD2"/>
    <w:rsid w:val="00F835FA"/>
    <w:rsid w:val="00F9591E"/>
    <w:rsid w:val="00FB3942"/>
    <w:rsid w:val="00FC73E1"/>
    <w:rsid w:val="00FE714C"/>
    <w:rsid w:val="00FF2E48"/>
    <w:rsid w:val="00FF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E68F4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9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493D"/>
  </w:style>
  <w:style w:type="paragraph" w:styleId="Footer">
    <w:name w:val="footer"/>
    <w:basedOn w:val="Normal"/>
    <w:link w:val="FooterChar"/>
    <w:uiPriority w:val="99"/>
    <w:unhideWhenUsed/>
    <w:rsid w:val="001749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493D"/>
  </w:style>
  <w:style w:type="paragraph" w:styleId="BalloonText">
    <w:name w:val="Balloon Text"/>
    <w:basedOn w:val="Normal"/>
    <w:link w:val="BalloonTextChar"/>
    <w:uiPriority w:val="99"/>
    <w:semiHidden/>
    <w:unhideWhenUsed/>
    <w:rsid w:val="001749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93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E0802"/>
    <w:pPr>
      <w:ind w:left="720"/>
      <w:contextualSpacing/>
    </w:pPr>
  </w:style>
  <w:style w:type="table" w:styleId="TableGrid">
    <w:name w:val="Table Grid"/>
    <w:basedOn w:val="TableNormal"/>
    <w:uiPriority w:val="59"/>
    <w:rsid w:val="00C33C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33C7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-Accent2">
    <w:name w:val="Medium Shading 1 Accent 2"/>
    <w:basedOn w:val="TableNormal"/>
    <w:uiPriority w:val="63"/>
    <w:rsid w:val="00C33C7F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9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493D"/>
  </w:style>
  <w:style w:type="paragraph" w:styleId="Footer">
    <w:name w:val="footer"/>
    <w:basedOn w:val="Normal"/>
    <w:link w:val="FooterChar"/>
    <w:uiPriority w:val="99"/>
    <w:unhideWhenUsed/>
    <w:rsid w:val="001749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493D"/>
  </w:style>
  <w:style w:type="paragraph" w:styleId="BalloonText">
    <w:name w:val="Balloon Text"/>
    <w:basedOn w:val="Normal"/>
    <w:link w:val="BalloonTextChar"/>
    <w:uiPriority w:val="99"/>
    <w:semiHidden/>
    <w:unhideWhenUsed/>
    <w:rsid w:val="001749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93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E0802"/>
    <w:pPr>
      <w:ind w:left="720"/>
      <w:contextualSpacing/>
    </w:pPr>
  </w:style>
  <w:style w:type="table" w:styleId="TableGrid">
    <w:name w:val="Table Grid"/>
    <w:basedOn w:val="TableNormal"/>
    <w:uiPriority w:val="59"/>
    <w:rsid w:val="00C33C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33C7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-Accent2">
    <w:name w:val="Medium Shading 1 Accent 2"/>
    <w:basedOn w:val="TableNormal"/>
    <w:uiPriority w:val="63"/>
    <w:rsid w:val="00C33C7F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4DF77F-B972-4D47-B46B-D3638CF0E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438</Words>
  <Characters>2499</Characters>
  <Application>Microsoft Macintosh Word</Application>
  <DocSecurity>0</DocSecurity>
  <Lines>20</Lines>
  <Paragraphs>5</Paragraphs>
  <ScaleCrop>false</ScaleCrop>
  <Company>San Jose State University</Company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Craig Hobbs</dc:creator>
  <cp:keywords/>
  <dc:description/>
  <cp:lastModifiedBy>Andrew Blanton</cp:lastModifiedBy>
  <cp:revision>263</cp:revision>
  <cp:lastPrinted>2016-06-24T00:38:00Z</cp:lastPrinted>
  <dcterms:created xsi:type="dcterms:W3CDTF">2016-06-24T00:36:00Z</dcterms:created>
  <dcterms:modified xsi:type="dcterms:W3CDTF">2016-07-07T20:58:00Z</dcterms:modified>
</cp:coreProperties>
</file>